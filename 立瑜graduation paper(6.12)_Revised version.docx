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A914B" w14:textId="6A901D9C" w:rsidR="0080058D" w:rsidRPr="006A1011" w:rsidRDefault="0080058D" w:rsidP="0080058D">
      <w:pPr>
        <w:pStyle w:val="a6"/>
      </w:pPr>
      <w:r w:rsidRPr="006A1011">
        <w:t>國立</w:t>
      </w:r>
      <w:r w:rsidRPr="006A1011">
        <w:rPr>
          <w:rFonts w:hint="eastAsia"/>
        </w:rPr>
        <w:t>臺</w:t>
      </w:r>
      <w:r w:rsidRPr="006A1011">
        <w:t>灣大學</w:t>
      </w:r>
      <w:r w:rsidR="004266AE">
        <w:rPr>
          <w:rFonts w:hint="eastAsia"/>
        </w:rPr>
        <w:t>管理</w:t>
      </w:r>
      <w:r w:rsidRPr="006A1011">
        <w:rPr>
          <w:rFonts w:hint="eastAsia"/>
        </w:rPr>
        <w:t>學院</w:t>
      </w:r>
      <w:r w:rsidR="004266AE">
        <w:rPr>
          <w:rFonts w:hint="eastAsia"/>
        </w:rPr>
        <w:t>商學</w:t>
      </w:r>
      <w:r w:rsidRPr="006A1011">
        <w:t>研究所</w:t>
      </w:r>
    </w:p>
    <w:p w14:paraId="6204B985" w14:textId="77777777" w:rsidR="0080058D" w:rsidRPr="006A1011" w:rsidRDefault="0080058D" w:rsidP="0080058D">
      <w:pPr>
        <w:pStyle w:val="a6"/>
      </w:pPr>
      <w:r w:rsidRPr="006A1011">
        <w:t>碩士論文</w:t>
      </w:r>
    </w:p>
    <w:p w14:paraId="6A4E03E6" w14:textId="5763CB07" w:rsidR="0080058D" w:rsidRPr="0003782C" w:rsidRDefault="0080058D" w:rsidP="0080058D">
      <w:pPr>
        <w:pStyle w:val="a6"/>
        <w:rPr>
          <w:sz w:val="28"/>
          <w:szCs w:val="28"/>
        </w:rPr>
      </w:pPr>
      <w:r w:rsidRPr="0003782C">
        <w:rPr>
          <w:rFonts w:hint="eastAsia"/>
          <w:sz w:val="28"/>
          <w:szCs w:val="28"/>
        </w:rPr>
        <w:t>Graduate Institute of</w:t>
      </w:r>
      <w:r w:rsidR="005124E1">
        <w:rPr>
          <w:sz w:val="28"/>
          <w:szCs w:val="28"/>
        </w:rPr>
        <w:t xml:space="preserve"> Business Administration</w:t>
      </w:r>
    </w:p>
    <w:p w14:paraId="4DF86D90" w14:textId="6CC30F51" w:rsidR="0080058D" w:rsidRPr="0003782C" w:rsidRDefault="0080058D" w:rsidP="0080058D">
      <w:pPr>
        <w:pStyle w:val="a6"/>
        <w:rPr>
          <w:sz w:val="28"/>
          <w:szCs w:val="28"/>
        </w:rPr>
      </w:pPr>
      <w:r w:rsidRPr="0003782C">
        <w:rPr>
          <w:rFonts w:hint="eastAsia"/>
          <w:sz w:val="28"/>
          <w:szCs w:val="28"/>
        </w:rPr>
        <w:t xml:space="preserve">College of </w:t>
      </w:r>
      <w:r w:rsidR="005124E1">
        <w:rPr>
          <w:rFonts w:hint="eastAsia"/>
          <w:sz w:val="28"/>
          <w:szCs w:val="28"/>
        </w:rPr>
        <w:t>Ma</w:t>
      </w:r>
      <w:r w:rsidR="005124E1">
        <w:rPr>
          <w:sz w:val="28"/>
          <w:szCs w:val="28"/>
        </w:rPr>
        <w:t>nagement</w:t>
      </w:r>
    </w:p>
    <w:p w14:paraId="4E901370" w14:textId="77777777" w:rsidR="0080058D" w:rsidRPr="0003782C" w:rsidRDefault="0080058D" w:rsidP="0080058D">
      <w:pPr>
        <w:pStyle w:val="a6"/>
        <w:rPr>
          <w:sz w:val="32"/>
          <w:szCs w:val="32"/>
        </w:rPr>
      </w:pPr>
      <w:r w:rsidRPr="0003782C">
        <w:rPr>
          <w:rFonts w:hint="eastAsia"/>
          <w:sz w:val="32"/>
          <w:szCs w:val="32"/>
        </w:rPr>
        <w:t>National Taiwan University</w:t>
      </w:r>
    </w:p>
    <w:p w14:paraId="08469FA2" w14:textId="77777777" w:rsidR="0080058D" w:rsidRPr="0003782C" w:rsidRDefault="0080058D" w:rsidP="0080058D">
      <w:pPr>
        <w:pStyle w:val="a6"/>
        <w:rPr>
          <w:sz w:val="32"/>
          <w:szCs w:val="32"/>
        </w:rPr>
      </w:pPr>
      <w:r>
        <w:rPr>
          <w:rFonts w:hint="eastAsia"/>
          <w:sz w:val="32"/>
          <w:szCs w:val="32"/>
        </w:rPr>
        <w:t>M</w:t>
      </w:r>
      <w:r w:rsidRPr="0003782C">
        <w:rPr>
          <w:sz w:val="32"/>
          <w:szCs w:val="32"/>
        </w:rPr>
        <w:t xml:space="preserve">aster </w:t>
      </w:r>
      <w:r>
        <w:rPr>
          <w:rFonts w:hint="eastAsia"/>
          <w:sz w:val="32"/>
          <w:szCs w:val="32"/>
        </w:rPr>
        <w:t>T</w:t>
      </w:r>
      <w:r w:rsidRPr="0003782C">
        <w:rPr>
          <w:sz w:val="32"/>
          <w:szCs w:val="32"/>
        </w:rPr>
        <w:t>hesis</w:t>
      </w:r>
    </w:p>
    <w:p w14:paraId="1866CB91" w14:textId="77777777" w:rsidR="0080058D" w:rsidRPr="006A1011" w:rsidRDefault="0080058D" w:rsidP="0080058D">
      <w:pPr>
        <w:pStyle w:val="a6"/>
      </w:pPr>
    </w:p>
    <w:p w14:paraId="3A9C389E" w14:textId="6F66BE20" w:rsidR="0080058D" w:rsidRPr="006A1011" w:rsidRDefault="00CE60BA" w:rsidP="0080058D">
      <w:pPr>
        <w:pStyle w:val="a6"/>
      </w:pPr>
      <w:proofErr w:type="spellStart"/>
      <w:r>
        <w:rPr>
          <w:rFonts w:hint="eastAsia"/>
        </w:rPr>
        <w:t>L</w:t>
      </w:r>
      <w:r>
        <w:t>ightGBM</w:t>
      </w:r>
      <w:proofErr w:type="spellEnd"/>
      <w:r>
        <w:rPr>
          <w:rFonts w:hint="eastAsia"/>
        </w:rPr>
        <w:t>與</w:t>
      </w:r>
      <w:proofErr w:type="spellStart"/>
      <w:r>
        <w:rPr>
          <w:rFonts w:hint="eastAsia"/>
        </w:rPr>
        <w:t>C</w:t>
      </w:r>
      <w:r>
        <w:t>atBoost</w:t>
      </w:r>
      <w:proofErr w:type="spellEnd"/>
      <w:r>
        <w:rPr>
          <w:rFonts w:hint="eastAsia"/>
        </w:rPr>
        <w:t>在類別資料集</w:t>
      </w:r>
      <w:r w:rsidR="001068D4">
        <w:rPr>
          <w:rFonts w:hint="eastAsia"/>
        </w:rPr>
        <w:t>下</w:t>
      </w:r>
      <w:r w:rsidR="00B71144">
        <w:rPr>
          <w:rFonts w:hint="eastAsia"/>
        </w:rPr>
        <w:t>之</w:t>
      </w:r>
      <w:r>
        <w:rPr>
          <w:rFonts w:hint="eastAsia"/>
        </w:rPr>
        <w:t>效能</w:t>
      </w:r>
      <w:r w:rsidR="001068D4">
        <w:rPr>
          <w:rFonts w:hint="eastAsia"/>
        </w:rPr>
        <w:t>探討</w:t>
      </w:r>
    </w:p>
    <w:p w14:paraId="02F814C5" w14:textId="5398B8A7" w:rsidR="0080058D" w:rsidRDefault="009E4AA9" w:rsidP="00BA3860">
      <w:pPr>
        <w:pStyle w:val="a6"/>
      </w:pPr>
      <w:r>
        <w:t xml:space="preserve">A Study on Performance of </w:t>
      </w:r>
      <w:proofErr w:type="spellStart"/>
      <w:r>
        <w:t>LightGBM</w:t>
      </w:r>
      <w:proofErr w:type="spellEnd"/>
      <w:r>
        <w:t xml:space="preserve"> and </w:t>
      </w:r>
      <w:proofErr w:type="spellStart"/>
      <w:r>
        <w:t>CatBoost</w:t>
      </w:r>
      <w:proofErr w:type="spellEnd"/>
      <w:r>
        <w:rPr>
          <w:rFonts w:hint="eastAsia"/>
        </w:rPr>
        <w:t xml:space="preserve"> </w:t>
      </w:r>
      <w:r>
        <w:t>under</w:t>
      </w:r>
      <w:r w:rsidR="00032126">
        <w:t xml:space="preserve"> categorical datasets</w:t>
      </w:r>
    </w:p>
    <w:p w14:paraId="26809400" w14:textId="4DECFF1A" w:rsidR="0080058D" w:rsidRPr="006A1011" w:rsidRDefault="00455DF6" w:rsidP="00455DF6">
      <w:pPr>
        <w:pStyle w:val="a6"/>
        <w:jc w:val="both"/>
      </w:pPr>
      <w:r>
        <w:tab/>
      </w:r>
      <w:r>
        <w:tab/>
      </w:r>
      <w:r>
        <w:tab/>
      </w:r>
      <w:r>
        <w:tab/>
      </w:r>
      <w:r>
        <w:tab/>
      </w:r>
      <w:r>
        <w:tab/>
      </w:r>
      <w:r>
        <w:tab/>
      </w:r>
      <w:r>
        <w:tab/>
      </w:r>
      <w:r>
        <w:tab/>
      </w:r>
      <w:r>
        <w:tab/>
      </w:r>
    </w:p>
    <w:p w14:paraId="2DBA79CC" w14:textId="6F5A68C4" w:rsidR="0080058D" w:rsidRPr="006A1011" w:rsidRDefault="00455DF6" w:rsidP="0080058D">
      <w:pPr>
        <w:pStyle w:val="a6"/>
      </w:pPr>
      <w:r>
        <w:rPr>
          <w:rFonts w:hint="eastAsia"/>
        </w:rPr>
        <w:t>邵立瑜</w:t>
      </w:r>
    </w:p>
    <w:p w14:paraId="65DF42FA" w14:textId="7E56D662" w:rsidR="0080058D" w:rsidRPr="006A1011" w:rsidRDefault="00455DF6" w:rsidP="0080058D">
      <w:pPr>
        <w:pStyle w:val="a6"/>
      </w:pPr>
      <w:r>
        <w:t>Li-Yu Shao</w:t>
      </w:r>
    </w:p>
    <w:p w14:paraId="41194FAE" w14:textId="77777777" w:rsidR="0080058D" w:rsidRPr="006A1011" w:rsidRDefault="0080058D" w:rsidP="0080058D">
      <w:pPr>
        <w:pStyle w:val="a6"/>
      </w:pPr>
    </w:p>
    <w:p w14:paraId="03129E68" w14:textId="65C0F244" w:rsidR="0080058D" w:rsidRPr="006A1011" w:rsidRDefault="0080058D" w:rsidP="0080058D">
      <w:pPr>
        <w:pStyle w:val="a6"/>
      </w:pPr>
      <w:r w:rsidRPr="006A1011">
        <w:t>指導教授：</w:t>
      </w:r>
      <w:r w:rsidR="00455DF6">
        <w:rPr>
          <w:rFonts w:hint="eastAsia"/>
        </w:rPr>
        <w:t>蔣明晃</w:t>
      </w:r>
      <w:r w:rsidRPr="006A1011">
        <w:rPr>
          <w:rFonts w:hint="eastAsia"/>
        </w:rPr>
        <w:t xml:space="preserve"> </w:t>
      </w:r>
      <w:r w:rsidR="00455DF6">
        <w:rPr>
          <w:rFonts w:hint="eastAsia"/>
        </w:rPr>
        <w:t>教授</w:t>
      </w:r>
    </w:p>
    <w:p w14:paraId="7C53A73C" w14:textId="19AB4057" w:rsidR="0080058D" w:rsidRPr="006A1011" w:rsidRDefault="0080058D" w:rsidP="0080058D">
      <w:pPr>
        <w:pStyle w:val="a6"/>
      </w:pPr>
      <w:r w:rsidRPr="006A1011">
        <w:rPr>
          <w:rFonts w:hint="eastAsia"/>
        </w:rPr>
        <w:t xml:space="preserve">Advisor: </w:t>
      </w:r>
      <w:r w:rsidR="002C5E35" w:rsidRPr="002C5E35">
        <w:t>David Ming-Huang Chiang</w:t>
      </w:r>
      <w:r w:rsidRPr="006A1011">
        <w:rPr>
          <w:rFonts w:hint="eastAsia"/>
        </w:rPr>
        <w:t xml:space="preserve">, </w:t>
      </w:r>
      <w:r w:rsidR="002C5E35">
        <w:t>Professor</w:t>
      </w:r>
    </w:p>
    <w:p w14:paraId="3043B67D" w14:textId="77777777" w:rsidR="0080058D" w:rsidRPr="006A1011" w:rsidRDefault="0080058D" w:rsidP="0080058D">
      <w:pPr>
        <w:pStyle w:val="a6"/>
      </w:pPr>
    </w:p>
    <w:p w14:paraId="30BCB666" w14:textId="69EB11BD" w:rsidR="0080058D" w:rsidRDefault="0080058D" w:rsidP="0080058D">
      <w:pPr>
        <w:pStyle w:val="a6"/>
      </w:pPr>
      <w:r w:rsidRPr="006A1011">
        <w:t>中華民國</w:t>
      </w:r>
      <w:r w:rsidR="000B5356">
        <w:t>109</w:t>
      </w:r>
      <w:r w:rsidRPr="006A1011">
        <w:t>年</w:t>
      </w:r>
      <w:r w:rsidRPr="006A1011">
        <w:rPr>
          <w:rFonts w:hint="eastAsia"/>
        </w:rPr>
        <w:t>6</w:t>
      </w:r>
      <w:r w:rsidRPr="006A1011">
        <w:t>月</w:t>
      </w:r>
    </w:p>
    <w:p w14:paraId="52AE2A7D" w14:textId="3EAE0544" w:rsidR="0080058D" w:rsidRPr="006A1011" w:rsidRDefault="0080058D" w:rsidP="0080058D">
      <w:pPr>
        <w:pStyle w:val="a6"/>
      </w:pPr>
      <w:r w:rsidRPr="006A1011">
        <w:rPr>
          <w:rFonts w:hint="eastAsia"/>
        </w:rPr>
        <w:t xml:space="preserve">June, </w:t>
      </w:r>
      <w:r w:rsidR="000B5356">
        <w:t>2020</w:t>
      </w:r>
    </w:p>
    <w:p w14:paraId="7EA0E987" w14:textId="77777777" w:rsidR="0080058D" w:rsidRDefault="0080058D" w:rsidP="0080058D">
      <w:pPr>
        <w:sectPr w:rsidR="0080058D" w:rsidSect="0080058D">
          <w:footerReference w:type="even" r:id="rId8"/>
          <w:footerReference w:type="default" r:id="rId9"/>
          <w:pgSz w:w="11906" w:h="16838" w:code="9"/>
          <w:pgMar w:top="2268" w:right="1134" w:bottom="1701" w:left="1134" w:header="851" w:footer="992" w:gutter="0"/>
          <w:cols w:space="425"/>
          <w:titlePg/>
          <w:docGrid w:linePitch="360"/>
        </w:sectPr>
      </w:pPr>
    </w:p>
    <w:p w14:paraId="7E2BE45D" w14:textId="77777777" w:rsidR="0080058D" w:rsidRDefault="0080058D" w:rsidP="0080058D">
      <w:pPr>
        <w:pStyle w:val="a1"/>
        <w:rPr>
          <w:noProof/>
        </w:rPr>
      </w:pPr>
      <w:bookmarkStart w:id="0" w:name="_Ref39050805"/>
      <w:bookmarkStart w:id="1" w:name="_Toc42863611"/>
      <w:r>
        <w:rPr>
          <w:rFonts w:hint="eastAsia"/>
          <w:noProof/>
        </w:rPr>
        <w:lastRenderedPageBreak/>
        <w:t>誌謝</w:t>
      </w:r>
      <w:bookmarkEnd w:id="0"/>
      <w:bookmarkEnd w:id="1"/>
    </w:p>
    <w:p w14:paraId="74E4BB98" w14:textId="77777777" w:rsidR="0080058D" w:rsidRPr="003D28CE" w:rsidRDefault="0080058D" w:rsidP="0080058D"/>
    <w:p w14:paraId="6E1BC3B5" w14:textId="02D921C6" w:rsidR="0080058D" w:rsidRDefault="0080058D" w:rsidP="0080058D">
      <w:pPr>
        <w:spacing w:line="360" w:lineRule="auto"/>
      </w:pPr>
      <w:r>
        <w:rPr>
          <w:rFonts w:hint="eastAsia"/>
        </w:rPr>
        <w:tab/>
      </w:r>
      <w:r w:rsidR="006004F5">
        <w:rPr>
          <w:rFonts w:hint="eastAsia"/>
        </w:rPr>
        <w:t>能完成這篇論文，我要特別感謝我的指導教授蔣明晃老師，以及</w:t>
      </w:r>
      <w:r w:rsidR="006004F5">
        <w:t>Kaggle</w:t>
      </w:r>
      <w:r w:rsidR="006004F5">
        <w:rPr>
          <w:rFonts w:hint="eastAsia"/>
        </w:rPr>
        <w:t>、</w:t>
      </w:r>
      <w:r w:rsidR="006004F5">
        <w:rPr>
          <w:rFonts w:hint="eastAsia"/>
        </w:rPr>
        <w:t>T</w:t>
      </w:r>
      <w:r w:rsidR="006004F5">
        <w:t>-brain</w:t>
      </w:r>
      <w:r w:rsidR="006004F5">
        <w:rPr>
          <w:rFonts w:hint="eastAsia"/>
        </w:rPr>
        <w:t>等數據平台提供的資料集，還有父母、家人對我的支持。謝謝大家。</w:t>
      </w:r>
    </w:p>
    <w:p w14:paraId="3A2FEA98" w14:textId="77777777" w:rsidR="00367161" w:rsidRPr="00C15018" w:rsidRDefault="00367161" w:rsidP="0080058D">
      <w:pPr>
        <w:spacing w:line="360" w:lineRule="auto"/>
      </w:pPr>
    </w:p>
    <w:p w14:paraId="5B479C2A" w14:textId="77777777" w:rsidR="0080058D" w:rsidRPr="002508E2" w:rsidRDefault="0080058D" w:rsidP="0080058D">
      <w:pPr>
        <w:pStyle w:val="a1"/>
      </w:pPr>
      <w:bookmarkStart w:id="2" w:name="_Toc42863612"/>
      <w:r w:rsidRPr="002508E2">
        <w:rPr>
          <w:rFonts w:hint="eastAsia"/>
        </w:rPr>
        <w:lastRenderedPageBreak/>
        <w:t>中文摘要</w:t>
      </w:r>
      <w:bookmarkEnd w:id="2"/>
      <w:r w:rsidRPr="002508E2">
        <w:tab/>
      </w:r>
    </w:p>
    <w:p w14:paraId="653ED404" w14:textId="77777777" w:rsidR="0080058D" w:rsidRPr="002508E2" w:rsidRDefault="0080058D" w:rsidP="0080058D"/>
    <w:p w14:paraId="06754A2B" w14:textId="59A9C3AA" w:rsidR="00E4279E" w:rsidRPr="002508E2" w:rsidRDefault="00E4279E" w:rsidP="00D15E53">
      <w:pPr>
        <w:spacing w:line="360" w:lineRule="auto"/>
        <w:ind w:leftChars="100" w:left="240"/>
      </w:pPr>
      <w:r>
        <w:rPr>
          <w:rFonts w:hint="eastAsia"/>
        </w:rPr>
        <w:t>對於現今中小型的資料集，梯度提升決策樹演算法</w:t>
      </w:r>
      <w:r>
        <w:rPr>
          <w:rFonts w:hint="eastAsia"/>
        </w:rPr>
        <w:t>(</w:t>
      </w:r>
      <w:r>
        <w:t>GBDT)</w:t>
      </w:r>
      <w:r>
        <w:rPr>
          <w:rFonts w:hint="eastAsia"/>
        </w:rPr>
        <w:t>在業界、學術界以及競賽被廣泛應用，此篇論文目的為比較目前最常使用的兩個</w:t>
      </w:r>
      <w:r>
        <w:rPr>
          <w:rFonts w:hint="eastAsia"/>
        </w:rPr>
        <w:t>G</w:t>
      </w:r>
      <w:r>
        <w:t>BDT</w:t>
      </w:r>
      <w:r>
        <w:rPr>
          <w:rFonts w:hint="eastAsia"/>
        </w:rPr>
        <w:t>套件，</w:t>
      </w:r>
      <w:proofErr w:type="spellStart"/>
      <w:r>
        <w:t>LightGB</w:t>
      </w:r>
      <w:r>
        <w:rPr>
          <w:rFonts w:hint="eastAsia"/>
        </w:rPr>
        <w:t>M</w:t>
      </w:r>
      <w:proofErr w:type="spellEnd"/>
      <w:r>
        <w:rPr>
          <w:rFonts w:hint="eastAsia"/>
        </w:rPr>
        <w:t>與</w:t>
      </w:r>
      <w:proofErr w:type="spellStart"/>
      <w:r>
        <w:rPr>
          <w:rFonts w:hint="eastAsia"/>
        </w:rPr>
        <w:t>C</w:t>
      </w:r>
      <w:r>
        <w:t>atBoost</w:t>
      </w:r>
      <w:proofErr w:type="spellEnd"/>
      <w:r>
        <w:rPr>
          <w:rFonts w:hint="eastAsia"/>
        </w:rPr>
        <w:t>，並找出兩個演算法之間效能差異的原因。為了讓比較具有公平性與一致性，我們根據一般現有真實資料集的特性設計了一個實驗，並根據此實驗的限制尋找資料集。實驗結果指出</w:t>
      </w:r>
      <w:proofErr w:type="spellStart"/>
      <w:r>
        <w:rPr>
          <w:rFonts w:hint="eastAsia"/>
        </w:rPr>
        <w:t>C</w:t>
      </w:r>
      <w:r>
        <w:t>atBoost</w:t>
      </w:r>
      <w:proofErr w:type="spellEnd"/>
      <w:r>
        <w:rPr>
          <w:rFonts w:hint="eastAsia"/>
        </w:rPr>
        <w:t>在類別欄位較多的資料集確實預測效果更佳，而</w:t>
      </w:r>
      <w:proofErr w:type="spellStart"/>
      <w:r>
        <w:rPr>
          <w:rFonts w:hint="eastAsia"/>
        </w:rPr>
        <w:t>L</w:t>
      </w:r>
      <w:r>
        <w:t>ightGBM</w:t>
      </w:r>
      <w:proofErr w:type="spellEnd"/>
      <w:r>
        <w:rPr>
          <w:rFonts w:hint="eastAsia"/>
        </w:rPr>
        <w:t>則傾向於使用數值欄位來預測。在訓練時間上，</w:t>
      </w:r>
      <w:proofErr w:type="spellStart"/>
      <w:r>
        <w:rPr>
          <w:rFonts w:hint="eastAsia"/>
        </w:rPr>
        <w:t>L</w:t>
      </w:r>
      <w:r>
        <w:t>ightGBM</w:t>
      </w:r>
      <w:proofErr w:type="spellEnd"/>
      <w:proofErr w:type="gramStart"/>
      <w:r>
        <w:rPr>
          <w:rFonts w:hint="eastAsia"/>
        </w:rPr>
        <w:t>恆比</w:t>
      </w:r>
      <w:proofErr w:type="spellStart"/>
      <w:proofErr w:type="gramEnd"/>
      <w:r>
        <w:rPr>
          <w:rFonts w:hint="eastAsia"/>
        </w:rPr>
        <w:t>C</w:t>
      </w:r>
      <w:r>
        <w:t>atBoost</w:t>
      </w:r>
      <w:proofErr w:type="spellEnd"/>
      <w:r>
        <w:rPr>
          <w:rFonts w:hint="eastAsia"/>
        </w:rPr>
        <w:t>來的迅速。</w:t>
      </w:r>
    </w:p>
    <w:p w14:paraId="5CAB0260" w14:textId="77777777" w:rsidR="00E4279E" w:rsidRPr="002508E2" w:rsidRDefault="00E4279E" w:rsidP="00D15E53">
      <w:pPr>
        <w:spacing w:line="360" w:lineRule="auto"/>
        <w:ind w:leftChars="100" w:left="240"/>
      </w:pPr>
    </w:p>
    <w:p w14:paraId="278703E7" w14:textId="77777777" w:rsidR="00E4279E" w:rsidRPr="002508E2" w:rsidRDefault="00E4279E" w:rsidP="00D15E53">
      <w:pPr>
        <w:spacing w:line="360" w:lineRule="auto"/>
        <w:ind w:leftChars="100" w:left="240"/>
      </w:pPr>
      <w:r w:rsidRPr="002508E2">
        <w:rPr>
          <w:rFonts w:hint="eastAsia"/>
        </w:rPr>
        <w:t>關鍵字：</w:t>
      </w:r>
      <w:r>
        <w:rPr>
          <w:rFonts w:hint="eastAsia"/>
        </w:rPr>
        <w:t>梯度提升決策樹演算法、</w:t>
      </w:r>
      <w:proofErr w:type="spellStart"/>
      <w:r>
        <w:t>LightGBM</w:t>
      </w:r>
      <w:proofErr w:type="spellEnd"/>
      <w:r>
        <w:rPr>
          <w:rFonts w:hint="eastAsia"/>
        </w:rPr>
        <w:t>、</w:t>
      </w:r>
      <w:proofErr w:type="spellStart"/>
      <w:r>
        <w:rPr>
          <w:rFonts w:hint="eastAsia"/>
        </w:rPr>
        <w:t>C</w:t>
      </w:r>
      <w:r>
        <w:t>atBoost</w:t>
      </w:r>
      <w:proofErr w:type="spellEnd"/>
    </w:p>
    <w:p w14:paraId="2DC48678" w14:textId="01AD8565" w:rsidR="00E4279E" w:rsidRPr="002508E2" w:rsidRDefault="00E4279E" w:rsidP="00E4279E">
      <w:pPr>
        <w:spacing w:line="360" w:lineRule="auto"/>
      </w:pPr>
    </w:p>
    <w:p w14:paraId="18DEE294" w14:textId="4E19687A" w:rsidR="0080058D" w:rsidRDefault="0080058D" w:rsidP="0080058D">
      <w:pPr>
        <w:pStyle w:val="a1"/>
      </w:pPr>
      <w:bookmarkStart w:id="3" w:name="_Toc42863613"/>
      <w:r>
        <w:rPr>
          <w:rFonts w:hint="eastAsia"/>
        </w:rPr>
        <w:lastRenderedPageBreak/>
        <w:t>ABSTRACT</w:t>
      </w:r>
      <w:bookmarkEnd w:id="3"/>
    </w:p>
    <w:p w14:paraId="39A6F65F" w14:textId="77777777" w:rsidR="0080058D" w:rsidRPr="003D28CE" w:rsidRDefault="0080058D" w:rsidP="0080058D"/>
    <w:p w14:paraId="143144BF" w14:textId="77777777" w:rsidR="000F107F" w:rsidRDefault="000F107F" w:rsidP="00AB0AE2">
      <w:pPr>
        <w:ind w:left="480"/>
      </w:pPr>
      <w:r>
        <w:t xml:space="preserve">On medium-sized datasets, Gradient Boosting Decision </w:t>
      </w:r>
      <w:proofErr w:type="gramStart"/>
      <w:r>
        <w:t>Tree(</w:t>
      </w:r>
      <w:proofErr w:type="gramEnd"/>
      <w:r>
        <w:t xml:space="preserve">GBDT) methods have been proven to be effective both academically and competitively. This paper aims to investigate and compare the efficiency of the two most used GBDT methods, </w:t>
      </w:r>
      <w:proofErr w:type="spellStart"/>
      <w:r>
        <w:t>LightGBM</w:t>
      </w:r>
      <w:proofErr w:type="spellEnd"/>
      <w:r>
        <w:t xml:space="preserve"> and </w:t>
      </w:r>
      <w:proofErr w:type="spellStart"/>
      <w:r>
        <w:t>CatBoost</w:t>
      </w:r>
      <w:proofErr w:type="spellEnd"/>
      <w:r>
        <w:t xml:space="preserve">, and discover the reason behind the performance difference. To make a fairer comparison, we designed an experiment based on data characteristic, and found several desirable raw datasets accordingly. The implementation indicates that </w:t>
      </w:r>
      <w:proofErr w:type="spellStart"/>
      <w:r>
        <w:t>CatBoost</w:t>
      </w:r>
      <w:proofErr w:type="spellEnd"/>
      <w:r>
        <w:t xml:space="preserve"> tends to perform better when the dataset has indeed more categorical columns, while </w:t>
      </w:r>
      <w:proofErr w:type="spellStart"/>
      <w:r>
        <w:t>LightGBM</w:t>
      </w:r>
      <w:proofErr w:type="spellEnd"/>
      <w:r>
        <w:t xml:space="preserve"> incline to use numerical columns to predict. For training speed, </w:t>
      </w:r>
      <w:proofErr w:type="spellStart"/>
      <w:r>
        <w:t>LightGBM</w:t>
      </w:r>
      <w:proofErr w:type="spellEnd"/>
      <w:r>
        <w:t xml:space="preserve"> is always faster than </w:t>
      </w:r>
      <w:proofErr w:type="spellStart"/>
      <w:r>
        <w:t>CatBoost</w:t>
      </w:r>
      <w:proofErr w:type="spellEnd"/>
      <w:r>
        <w:t xml:space="preserve"> under all circumstances.</w:t>
      </w:r>
    </w:p>
    <w:p w14:paraId="41271480" w14:textId="77777777" w:rsidR="000F107F" w:rsidRDefault="000F107F" w:rsidP="000F107F">
      <w:pPr>
        <w:ind w:left="960"/>
      </w:pPr>
    </w:p>
    <w:p w14:paraId="134A466C" w14:textId="77777777" w:rsidR="000F107F" w:rsidRDefault="000F107F" w:rsidP="00AB0AE2">
      <w:pPr>
        <w:ind w:left="480"/>
      </w:pPr>
      <w:r w:rsidRPr="00FC558E">
        <w:rPr>
          <w:rFonts w:hint="eastAsia"/>
          <w:i/>
          <w:iCs/>
        </w:rPr>
        <w:t>K</w:t>
      </w:r>
      <w:r w:rsidRPr="00FC558E">
        <w:rPr>
          <w:i/>
          <w:iCs/>
        </w:rPr>
        <w:t>eywords</w:t>
      </w:r>
      <w:r>
        <w:rPr>
          <w:rFonts w:hint="eastAsia"/>
        </w:rPr>
        <w:t>：</w:t>
      </w:r>
      <w:r>
        <w:rPr>
          <w:rFonts w:hint="eastAsia"/>
        </w:rPr>
        <w:t>G</w:t>
      </w:r>
      <w:r>
        <w:t xml:space="preserve">radient Boosting, </w:t>
      </w:r>
      <w:proofErr w:type="spellStart"/>
      <w:r>
        <w:t>LightGBM</w:t>
      </w:r>
      <w:proofErr w:type="spellEnd"/>
      <w:r>
        <w:t xml:space="preserve">, </w:t>
      </w:r>
      <w:proofErr w:type="spellStart"/>
      <w:r>
        <w:t>CatBoost</w:t>
      </w:r>
      <w:proofErr w:type="spellEnd"/>
      <w:r>
        <w:t>.</w:t>
      </w:r>
    </w:p>
    <w:p w14:paraId="0ACDB3AA" w14:textId="77777777" w:rsidR="0080058D" w:rsidRPr="000F107F" w:rsidRDefault="0080058D" w:rsidP="0080058D"/>
    <w:p w14:paraId="107236A2" w14:textId="77777777" w:rsidR="0080058D" w:rsidRPr="004E5B4E" w:rsidRDefault="0080058D" w:rsidP="0080058D"/>
    <w:p w14:paraId="08A6AF56" w14:textId="77777777" w:rsidR="0080058D" w:rsidRDefault="0080058D" w:rsidP="0080058D">
      <w:pPr>
        <w:pStyle w:val="a1"/>
      </w:pPr>
      <w:bookmarkStart w:id="4" w:name="_Toc42863614"/>
      <w:r>
        <w:rPr>
          <w:rFonts w:hint="eastAsia"/>
        </w:rPr>
        <w:lastRenderedPageBreak/>
        <w:t>CONTENTS</w:t>
      </w:r>
      <w:bookmarkEnd w:id="4"/>
    </w:p>
    <w:p w14:paraId="7DA1187B" w14:textId="77777777" w:rsidR="0080058D" w:rsidRPr="003D28CE" w:rsidRDefault="0080058D" w:rsidP="0080058D"/>
    <w:p w14:paraId="28352743" w14:textId="77777777" w:rsidR="0080058D" w:rsidRDefault="0080058D" w:rsidP="0080058D">
      <w:pPr>
        <w:tabs>
          <w:tab w:val="right" w:leader="dot" w:pos="8505"/>
        </w:tabs>
      </w:pPr>
      <w:r>
        <w:rPr>
          <w:rFonts w:hint="eastAsia"/>
        </w:rPr>
        <w:t>口試委員會審定書</w:t>
      </w:r>
      <w:r>
        <w:rPr>
          <w:rFonts w:hint="eastAsia"/>
        </w:rPr>
        <w:tab/>
        <w:t>#</w:t>
      </w:r>
    </w:p>
    <w:p w14:paraId="1F05973F" w14:textId="1FD16514" w:rsidR="00D36C16" w:rsidRDefault="006E23FC">
      <w:pPr>
        <w:pStyle w:val="10"/>
        <w:rPr>
          <w:rFonts w:asciiTheme="minorHAnsi" w:eastAsiaTheme="minorEastAsia" w:hAnsiTheme="minorHAnsi" w:cstheme="minorBidi"/>
          <w:noProof/>
          <w:szCs w:val="22"/>
        </w:rPr>
      </w:pPr>
      <w:r>
        <w:fldChar w:fldCharType="begin"/>
      </w:r>
      <w:r>
        <w:instrText xml:space="preserve"> TOC \h \z \t "</w:instrText>
      </w:r>
      <w:r>
        <w:instrText>標題</w:instrText>
      </w:r>
      <w:r>
        <w:instrText xml:space="preserve"> 1,2,</w:instrText>
      </w:r>
      <w:r>
        <w:instrText>標題</w:instrText>
      </w:r>
      <w:r>
        <w:instrText xml:space="preserve"> 2,3,</w:instrText>
      </w:r>
      <w:r>
        <w:instrText>標題</w:instrText>
      </w:r>
      <w:r>
        <w:instrText xml:space="preserve"> 3,4,</w:instrText>
      </w:r>
      <w:r>
        <w:instrText>標題</w:instrText>
      </w:r>
      <w:r>
        <w:instrText xml:space="preserve">,1" </w:instrText>
      </w:r>
      <w:r>
        <w:fldChar w:fldCharType="separate"/>
      </w:r>
      <w:hyperlink w:anchor="_Toc42863611" w:history="1">
        <w:r w:rsidR="00D36C16" w:rsidRPr="001B742A">
          <w:rPr>
            <w:rStyle w:val="a7"/>
            <w:rFonts w:hint="eastAsia"/>
            <w:noProof/>
          </w:rPr>
          <w:t>誌謝</w:t>
        </w:r>
        <w:r w:rsidR="00D36C16">
          <w:rPr>
            <w:noProof/>
            <w:webHidden/>
          </w:rPr>
          <w:tab/>
        </w:r>
        <w:r w:rsidR="00D36C16">
          <w:rPr>
            <w:noProof/>
            <w:webHidden/>
          </w:rPr>
          <w:fldChar w:fldCharType="begin"/>
        </w:r>
        <w:r w:rsidR="00D36C16">
          <w:rPr>
            <w:noProof/>
            <w:webHidden/>
          </w:rPr>
          <w:instrText xml:space="preserve"> PAGEREF _Toc42863611 \h </w:instrText>
        </w:r>
        <w:r w:rsidR="00D36C16">
          <w:rPr>
            <w:noProof/>
            <w:webHidden/>
          </w:rPr>
        </w:r>
        <w:r w:rsidR="00D36C16">
          <w:rPr>
            <w:noProof/>
            <w:webHidden/>
          </w:rPr>
          <w:fldChar w:fldCharType="separate"/>
        </w:r>
        <w:r w:rsidR="00D36C16">
          <w:rPr>
            <w:noProof/>
            <w:webHidden/>
          </w:rPr>
          <w:t>i</w:t>
        </w:r>
        <w:r w:rsidR="00D36C16">
          <w:rPr>
            <w:noProof/>
            <w:webHidden/>
          </w:rPr>
          <w:fldChar w:fldCharType="end"/>
        </w:r>
      </w:hyperlink>
    </w:p>
    <w:p w14:paraId="34881B63" w14:textId="09E0F81B" w:rsidR="00D36C16" w:rsidRDefault="00C3410B">
      <w:pPr>
        <w:pStyle w:val="10"/>
        <w:rPr>
          <w:rFonts w:asciiTheme="minorHAnsi" w:eastAsiaTheme="minorEastAsia" w:hAnsiTheme="minorHAnsi" w:cstheme="minorBidi"/>
          <w:noProof/>
          <w:szCs w:val="22"/>
        </w:rPr>
      </w:pPr>
      <w:hyperlink w:anchor="_Toc42863612" w:history="1">
        <w:r w:rsidR="00D36C16" w:rsidRPr="001B742A">
          <w:rPr>
            <w:rStyle w:val="a7"/>
            <w:rFonts w:hint="eastAsia"/>
            <w:noProof/>
          </w:rPr>
          <w:t>中文摘要</w:t>
        </w:r>
        <w:r w:rsidR="00D36C16">
          <w:rPr>
            <w:noProof/>
            <w:webHidden/>
          </w:rPr>
          <w:tab/>
        </w:r>
        <w:r w:rsidR="00D36C16">
          <w:rPr>
            <w:noProof/>
            <w:webHidden/>
          </w:rPr>
          <w:fldChar w:fldCharType="begin"/>
        </w:r>
        <w:r w:rsidR="00D36C16">
          <w:rPr>
            <w:noProof/>
            <w:webHidden/>
          </w:rPr>
          <w:instrText xml:space="preserve"> PAGEREF _Toc42863612 \h </w:instrText>
        </w:r>
        <w:r w:rsidR="00D36C16">
          <w:rPr>
            <w:noProof/>
            <w:webHidden/>
          </w:rPr>
        </w:r>
        <w:r w:rsidR="00D36C16">
          <w:rPr>
            <w:noProof/>
            <w:webHidden/>
          </w:rPr>
          <w:fldChar w:fldCharType="separate"/>
        </w:r>
        <w:r w:rsidR="00D36C16">
          <w:rPr>
            <w:noProof/>
            <w:webHidden/>
          </w:rPr>
          <w:t>ii</w:t>
        </w:r>
        <w:r w:rsidR="00D36C16">
          <w:rPr>
            <w:noProof/>
            <w:webHidden/>
          </w:rPr>
          <w:fldChar w:fldCharType="end"/>
        </w:r>
      </w:hyperlink>
    </w:p>
    <w:p w14:paraId="648F7416" w14:textId="2A1C3873" w:rsidR="00D36C16" w:rsidRDefault="00C3410B">
      <w:pPr>
        <w:pStyle w:val="10"/>
        <w:rPr>
          <w:rFonts w:asciiTheme="minorHAnsi" w:eastAsiaTheme="minorEastAsia" w:hAnsiTheme="minorHAnsi" w:cstheme="minorBidi"/>
          <w:noProof/>
          <w:szCs w:val="22"/>
        </w:rPr>
      </w:pPr>
      <w:hyperlink w:anchor="_Toc42863613" w:history="1">
        <w:r w:rsidR="00D36C16" w:rsidRPr="001B742A">
          <w:rPr>
            <w:rStyle w:val="a7"/>
            <w:noProof/>
          </w:rPr>
          <w:t>ABSTRACT</w:t>
        </w:r>
        <w:r w:rsidR="00D36C16">
          <w:rPr>
            <w:noProof/>
            <w:webHidden/>
          </w:rPr>
          <w:tab/>
        </w:r>
        <w:r w:rsidR="00D36C16">
          <w:rPr>
            <w:noProof/>
            <w:webHidden/>
          </w:rPr>
          <w:fldChar w:fldCharType="begin"/>
        </w:r>
        <w:r w:rsidR="00D36C16">
          <w:rPr>
            <w:noProof/>
            <w:webHidden/>
          </w:rPr>
          <w:instrText xml:space="preserve"> PAGEREF _Toc42863613 \h </w:instrText>
        </w:r>
        <w:r w:rsidR="00D36C16">
          <w:rPr>
            <w:noProof/>
            <w:webHidden/>
          </w:rPr>
        </w:r>
        <w:r w:rsidR="00D36C16">
          <w:rPr>
            <w:noProof/>
            <w:webHidden/>
          </w:rPr>
          <w:fldChar w:fldCharType="separate"/>
        </w:r>
        <w:r w:rsidR="00D36C16">
          <w:rPr>
            <w:noProof/>
            <w:webHidden/>
          </w:rPr>
          <w:t>iii</w:t>
        </w:r>
        <w:r w:rsidR="00D36C16">
          <w:rPr>
            <w:noProof/>
            <w:webHidden/>
          </w:rPr>
          <w:fldChar w:fldCharType="end"/>
        </w:r>
      </w:hyperlink>
    </w:p>
    <w:p w14:paraId="6E656900" w14:textId="61D241C7" w:rsidR="00D36C16" w:rsidRDefault="00C3410B">
      <w:pPr>
        <w:pStyle w:val="10"/>
        <w:rPr>
          <w:rFonts w:asciiTheme="minorHAnsi" w:eastAsiaTheme="minorEastAsia" w:hAnsiTheme="minorHAnsi" w:cstheme="minorBidi"/>
          <w:noProof/>
          <w:szCs w:val="22"/>
        </w:rPr>
      </w:pPr>
      <w:hyperlink w:anchor="_Toc42863614" w:history="1">
        <w:r w:rsidR="00D36C16" w:rsidRPr="001B742A">
          <w:rPr>
            <w:rStyle w:val="a7"/>
            <w:noProof/>
          </w:rPr>
          <w:t>CONTENTS</w:t>
        </w:r>
        <w:r w:rsidR="00D36C16">
          <w:rPr>
            <w:noProof/>
            <w:webHidden/>
          </w:rPr>
          <w:tab/>
        </w:r>
        <w:r w:rsidR="00D36C16">
          <w:rPr>
            <w:noProof/>
            <w:webHidden/>
          </w:rPr>
          <w:fldChar w:fldCharType="begin"/>
        </w:r>
        <w:r w:rsidR="00D36C16">
          <w:rPr>
            <w:noProof/>
            <w:webHidden/>
          </w:rPr>
          <w:instrText xml:space="preserve"> PAGEREF _Toc42863614 \h </w:instrText>
        </w:r>
        <w:r w:rsidR="00D36C16">
          <w:rPr>
            <w:noProof/>
            <w:webHidden/>
          </w:rPr>
        </w:r>
        <w:r w:rsidR="00D36C16">
          <w:rPr>
            <w:noProof/>
            <w:webHidden/>
          </w:rPr>
          <w:fldChar w:fldCharType="separate"/>
        </w:r>
        <w:r w:rsidR="00D36C16">
          <w:rPr>
            <w:noProof/>
            <w:webHidden/>
          </w:rPr>
          <w:t>iv</w:t>
        </w:r>
        <w:r w:rsidR="00D36C16">
          <w:rPr>
            <w:noProof/>
            <w:webHidden/>
          </w:rPr>
          <w:fldChar w:fldCharType="end"/>
        </w:r>
      </w:hyperlink>
    </w:p>
    <w:p w14:paraId="437A0C40" w14:textId="3E7D9E40" w:rsidR="00D36C16" w:rsidRDefault="00C3410B">
      <w:pPr>
        <w:pStyle w:val="10"/>
        <w:rPr>
          <w:rFonts w:asciiTheme="minorHAnsi" w:eastAsiaTheme="minorEastAsia" w:hAnsiTheme="minorHAnsi" w:cstheme="minorBidi"/>
          <w:noProof/>
          <w:szCs w:val="22"/>
        </w:rPr>
      </w:pPr>
      <w:hyperlink w:anchor="_Toc42863615" w:history="1">
        <w:r w:rsidR="00D36C16" w:rsidRPr="001B742A">
          <w:rPr>
            <w:rStyle w:val="a7"/>
            <w:noProof/>
          </w:rPr>
          <w:t>LIST OF FIGURES</w:t>
        </w:r>
        <w:r w:rsidR="00D36C16">
          <w:rPr>
            <w:noProof/>
            <w:webHidden/>
          </w:rPr>
          <w:tab/>
        </w:r>
        <w:r w:rsidR="00D36C16">
          <w:rPr>
            <w:noProof/>
            <w:webHidden/>
          </w:rPr>
          <w:fldChar w:fldCharType="begin"/>
        </w:r>
        <w:r w:rsidR="00D36C16">
          <w:rPr>
            <w:noProof/>
            <w:webHidden/>
          </w:rPr>
          <w:instrText xml:space="preserve"> PAGEREF _Toc42863615 \h </w:instrText>
        </w:r>
        <w:r w:rsidR="00D36C16">
          <w:rPr>
            <w:noProof/>
            <w:webHidden/>
          </w:rPr>
        </w:r>
        <w:r w:rsidR="00D36C16">
          <w:rPr>
            <w:noProof/>
            <w:webHidden/>
          </w:rPr>
          <w:fldChar w:fldCharType="separate"/>
        </w:r>
        <w:r w:rsidR="00D36C16">
          <w:rPr>
            <w:noProof/>
            <w:webHidden/>
          </w:rPr>
          <w:t>vii</w:t>
        </w:r>
        <w:r w:rsidR="00D36C16">
          <w:rPr>
            <w:noProof/>
            <w:webHidden/>
          </w:rPr>
          <w:fldChar w:fldCharType="end"/>
        </w:r>
      </w:hyperlink>
    </w:p>
    <w:p w14:paraId="3C34D8C7" w14:textId="5A2E5B0E" w:rsidR="00D36C16" w:rsidRDefault="00C3410B">
      <w:pPr>
        <w:pStyle w:val="10"/>
        <w:rPr>
          <w:rFonts w:asciiTheme="minorHAnsi" w:eastAsiaTheme="minorEastAsia" w:hAnsiTheme="minorHAnsi" w:cstheme="minorBidi"/>
          <w:noProof/>
          <w:szCs w:val="22"/>
        </w:rPr>
      </w:pPr>
      <w:hyperlink w:anchor="_Toc42863616" w:history="1">
        <w:r w:rsidR="00D36C16" w:rsidRPr="001B742A">
          <w:rPr>
            <w:rStyle w:val="a7"/>
            <w:noProof/>
          </w:rPr>
          <w:t>LIST OF TABLES</w:t>
        </w:r>
        <w:r w:rsidR="00D36C16">
          <w:rPr>
            <w:noProof/>
            <w:webHidden/>
          </w:rPr>
          <w:tab/>
        </w:r>
        <w:r w:rsidR="00D36C16">
          <w:rPr>
            <w:noProof/>
            <w:webHidden/>
          </w:rPr>
          <w:fldChar w:fldCharType="begin"/>
        </w:r>
        <w:r w:rsidR="00D36C16">
          <w:rPr>
            <w:noProof/>
            <w:webHidden/>
          </w:rPr>
          <w:instrText xml:space="preserve"> PAGEREF _Toc42863616 \h </w:instrText>
        </w:r>
        <w:r w:rsidR="00D36C16">
          <w:rPr>
            <w:noProof/>
            <w:webHidden/>
          </w:rPr>
        </w:r>
        <w:r w:rsidR="00D36C16">
          <w:rPr>
            <w:noProof/>
            <w:webHidden/>
          </w:rPr>
          <w:fldChar w:fldCharType="separate"/>
        </w:r>
        <w:r w:rsidR="00D36C16">
          <w:rPr>
            <w:noProof/>
            <w:webHidden/>
          </w:rPr>
          <w:t>viii</w:t>
        </w:r>
        <w:r w:rsidR="00D36C16">
          <w:rPr>
            <w:noProof/>
            <w:webHidden/>
          </w:rPr>
          <w:fldChar w:fldCharType="end"/>
        </w:r>
      </w:hyperlink>
    </w:p>
    <w:p w14:paraId="526D28DA" w14:textId="20E42C3B" w:rsidR="00D36C16" w:rsidRDefault="00C3410B">
      <w:pPr>
        <w:pStyle w:val="22"/>
        <w:rPr>
          <w:rFonts w:asciiTheme="minorHAnsi" w:eastAsiaTheme="minorEastAsia" w:hAnsiTheme="minorHAnsi" w:cstheme="minorBidi"/>
          <w:b w:val="0"/>
          <w:noProof/>
          <w:szCs w:val="22"/>
        </w:rPr>
      </w:pPr>
      <w:hyperlink w:anchor="_Toc42863617" w:history="1">
        <w:r w:rsidR="00D36C16" w:rsidRPr="001B742A">
          <w:rPr>
            <w:rStyle w:val="a7"/>
            <w:noProof/>
          </w:rPr>
          <w:t>Chapter 1</w:t>
        </w:r>
        <w:r w:rsidR="00D36C16">
          <w:rPr>
            <w:rFonts w:asciiTheme="minorHAnsi" w:eastAsiaTheme="minorEastAsia" w:hAnsiTheme="minorHAnsi" w:cstheme="minorBidi"/>
            <w:b w:val="0"/>
            <w:noProof/>
            <w:szCs w:val="22"/>
          </w:rPr>
          <w:tab/>
        </w:r>
        <w:r w:rsidR="00D36C16" w:rsidRPr="001B742A">
          <w:rPr>
            <w:rStyle w:val="a7"/>
            <w:noProof/>
          </w:rPr>
          <w:t>Introduction</w:t>
        </w:r>
        <w:r w:rsidR="00D36C16">
          <w:rPr>
            <w:noProof/>
            <w:webHidden/>
          </w:rPr>
          <w:tab/>
        </w:r>
        <w:r w:rsidR="00D36C16">
          <w:rPr>
            <w:noProof/>
            <w:webHidden/>
          </w:rPr>
          <w:fldChar w:fldCharType="begin"/>
        </w:r>
        <w:r w:rsidR="00D36C16">
          <w:rPr>
            <w:noProof/>
            <w:webHidden/>
          </w:rPr>
          <w:instrText xml:space="preserve"> PAGEREF _Toc42863617 \h </w:instrText>
        </w:r>
        <w:r w:rsidR="00D36C16">
          <w:rPr>
            <w:noProof/>
            <w:webHidden/>
          </w:rPr>
        </w:r>
        <w:r w:rsidR="00D36C16">
          <w:rPr>
            <w:noProof/>
            <w:webHidden/>
          </w:rPr>
          <w:fldChar w:fldCharType="separate"/>
        </w:r>
        <w:r w:rsidR="00D36C16">
          <w:rPr>
            <w:noProof/>
            <w:webHidden/>
          </w:rPr>
          <w:t>1</w:t>
        </w:r>
        <w:r w:rsidR="00D36C16">
          <w:rPr>
            <w:noProof/>
            <w:webHidden/>
          </w:rPr>
          <w:fldChar w:fldCharType="end"/>
        </w:r>
      </w:hyperlink>
    </w:p>
    <w:p w14:paraId="40C515E0" w14:textId="4ABFDFC7" w:rsidR="00D36C16" w:rsidRDefault="00C3410B">
      <w:pPr>
        <w:pStyle w:val="32"/>
        <w:tabs>
          <w:tab w:val="left" w:pos="1418"/>
        </w:tabs>
        <w:rPr>
          <w:rFonts w:asciiTheme="minorHAnsi" w:eastAsiaTheme="minorEastAsia" w:hAnsiTheme="minorHAnsi" w:cstheme="minorBidi"/>
          <w:noProof/>
          <w:szCs w:val="22"/>
        </w:rPr>
      </w:pPr>
      <w:hyperlink w:anchor="_Toc42863618" w:history="1">
        <w:r w:rsidR="00D36C16" w:rsidRPr="001B742A">
          <w:rPr>
            <w:rStyle w:val="a7"/>
            <w:noProof/>
          </w:rPr>
          <w:t>1.1</w:t>
        </w:r>
        <w:r w:rsidR="00D36C16">
          <w:rPr>
            <w:rFonts w:asciiTheme="minorHAnsi" w:eastAsiaTheme="minorEastAsia" w:hAnsiTheme="minorHAnsi" w:cstheme="minorBidi"/>
            <w:noProof/>
            <w:szCs w:val="22"/>
          </w:rPr>
          <w:tab/>
        </w:r>
        <w:r w:rsidR="00D36C16" w:rsidRPr="001B742A">
          <w:rPr>
            <w:rStyle w:val="a7"/>
            <w:noProof/>
          </w:rPr>
          <w:t>Motivation</w:t>
        </w:r>
        <w:r w:rsidR="00D36C16">
          <w:rPr>
            <w:noProof/>
            <w:webHidden/>
          </w:rPr>
          <w:tab/>
        </w:r>
        <w:r w:rsidR="00D36C16">
          <w:rPr>
            <w:noProof/>
            <w:webHidden/>
          </w:rPr>
          <w:fldChar w:fldCharType="begin"/>
        </w:r>
        <w:r w:rsidR="00D36C16">
          <w:rPr>
            <w:noProof/>
            <w:webHidden/>
          </w:rPr>
          <w:instrText xml:space="preserve"> PAGEREF _Toc42863618 \h </w:instrText>
        </w:r>
        <w:r w:rsidR="00D36C16">
          <w:rPr>
            <w:noProof/>
            <w:webHidden/>
          </w:rPr>
        </w:r>
        <w:r w:rsidR="00D36C16">
          <w:rPr>
            <w:noProof/>
            <w:webHidden/>
          </w:rPr>
          <w:fldChar w:fldCharType="separate"/>
        </w:r>
        <w:r w:rsidR="00D36C16">
          <w:rPr>
            <w:noProof/>
            <w:webHidden/>
          </w:rPr>
          <w:t>1</w:t>
        </w:r>
        <w:r w:rsidR="00D36C16">
          <w:rPr>
            <w:noProof/>
            <w:webHidden/>
          </w:rPr>
          <w:fldChar w:fldCharType="end"/>
        </w:r>
      </w:hyperlink>
    </w:p>
    <w:p w14:paraId="63E514AE" w14:textId="5561CBA6" w:rsidR="00D36C16" w:rsidRDefault="00C3410B">
      <w:pPr>
        <w:pStyle w:val="32"/>
        <w:tabs>
          <w:tab w:val="left" w:pos="1418"/>
        </w:tabs>
        <w:rPr>
          <w:rFonts w:asciiTheme="minorHAnsi" w:eastAsiaTheme="minorEastAsia" w:hAnsiTheme="minorHAnsi" w:cstheme="minorBidi"/>
          <w:noProof/>
          <w:szCs w:val="22"/>
        </w:rPr>
      </w:pPr>
      <w:hyperlink w:anchor="_Toc42863619" w:history="1">
        <w:r w:rsidR="00D36C16" w:rsidRPr="001B742A">
          <w:rPr>
            <w:rStyle w:val="a7"/>
            <w:noProof/>
          </w:rPr>
          <w:t>1.2</w:t>
        </w:r>
        <w:r w:rsidR="00D36C16">
          <w:rPr>
            <w:rFonts w:asciiTheme="minorHAnsi" w:eastAsiaTheme="minorEastAsia" w:hAnsiTheme="minorHAnsi" w:cstheme="minorBidi"/>
            <w:noProof/>
            <w:szCs w:val="22"/>
          </w:rPr>
          <w:tab/>
        </w:r>
        <w:r w:rsidR="00D36C16" w:rsidRPr="001B742A">
          <w:rPr>
            <w:rStyle w:val="a7"/>
            <w:noProof/>
          </w:rPr>
          <w:t>Objective</w:t>
        </w:r>
        <w:r w:rsidR="00D36C16">
          <w:rPr>
            <w:noProof/>
            <w:webHidden/>
          </w:rPr>
          <w:tab/>
        </w:r>
        <w:r w:rsidR="00D36C16">
          <w:rPr>
            <w:noProof/>
            <w:webHidden/>
          </w:rPr>
          <w:fldChar w:fldCharType="begin"/>
        </w:r>
        <w:r w:rsidR="00D36C16">
          <w:rPr>
            <w:noProof/>
            <w:webHidden/>
          </w:rPr>
          <w:instrText xml:space="preserve"> PAGEREF _Toc42863619 \h </w:instrText>
        </w:r>
        <w:r w:rsidR="00D36C16">
          <w:rPr>
            <w:noProof/>
            <w:webHidden/>
          </w:rPr>
        </w:r>
        <w:r w:rsidR="00D36C16">
          <w:rPr>
            <w:noProof/>
            <w:webHidden/>
          </w:rPr>
          <w:fldChar w:fldCharType="separate"/>
        </w:r>
        <w:r w:rsidR="00D36C16">
          <w:rPr>
            <w:noProof/>
            <w:webHidden/>
          </w:rPr>
          <w:t>2</w:t>
        </w:r>
        <w:r w:rsidR="00D36C16">
          <w:rPr>
            <w:noProof/>
            <w:webHidden/>
          </w:rPr>
          <w:fldChar w:fldCharType="end"/>
        </w:r>
      </w:hyperlink>
    </w:p>
    <w:p w14:paraId="66573D09" w14:textId="1FF711EA" w:rsidR="00D36C16" w:rsidRDefault="00C3410B">
      <w:pPr>
        <w:pStyle w:val="32"/>
        <w:tabs>
          <w:tab w:val="left" w:pos="1418"/>
        </w:tabs>
        <w:rPr>
          <w:rFonts w:asciiTheme="minorHAnsi" w:eastAsiaTheme="minorEastAsia" w:hAnsiTheme="minorHAnsi" w:cstheme="minorBidi"/>
          <w:noProof/>
          <w:szCs w:val="22"/>
        </w:rPr>
      </w:pPr>
      <w:hyperlink w:anchor="_Toc42863620" w:history="1">
        <w:r w:rsidR="00D36C16" w:rsidRPr="001B742A">
          <w:rPr>
            <w:rStyle w:val="a7"/>
            <w:noProof/>
          </w:rPr>
          <w:t>1.3</w:t>
        </w:r>
        <w:r w:rsidR="00D36C16">
          <w:rPr>
            <w:rFonts w:asciiTheme="minorHAnsi" w:eastAsiaTheme="minorEastAsia" w:hAnsiTheme="minorHAnsi" w:cstheme="minorBidi"/>
            <w:noProof/>
            <w:szCs w:val="22"/>
          </w:rPr>
          <w:tab/>
        </w:r>
        <w:r w:rsidR="00D36C16" w:rsidRPr="001B742A">
          <w:rPr>
            <w:rStyle w:val="a7"/>
            <w:noProof/>
          </w:rPr>
          <w:t>Organization of thesis</w:t>
        </w:r>
        <w:r w:rsidR="00D36C16">
          <w:rPr>
            <w:noProof/>
            <w:webHidden/>
          </w:rPr>
          <w:tab/>
        </w:r>
        <w:r w:rsidR="00D36C16">
          <w:rPr>
            <w:noProof/>
            <w:webHidden/>
          </w:rPr>
          <w:fldChar w:fldCharType="begin"/>
        </w:r>
        <w:r w:rsidR="00D36C16">
          <w:rPr>
            <w:noProof/>
            <w:webHidden/>
          </w:rPr>
          <w:instrText xml:space="preserve"> PAGEREF _Toc42863620 \h </w:instrText>
        </w:r>
        <w:r w:rsidR="00D36C16">
          <w:rPr>
            <w:noProof/>
            <w:webHidden/>
          </w:rPr>
        </w:r>
        <w:r w:rsidR="00D36C16">
          <w:rPr>
            <w:noProof/>
            <w:webHidden/>
          </w:rPr>
          <w:fldChar w:fldCharType="separate"/>
        </w:r>
        <w:r w:rsidR="00D36C16">
          <w:rPr>
            <w:noProof/>
            <w:webHidden/>
          </w:rPr>
          <w:t>2</w:t>
        </w:r>
        <w:r w:rsidR="00D36C16">
          <w:rPr>
            <w:noProof/>
            <w:webHidden/>
          </w:rPr>
          <w:fldChar w:fldCharType="end"/>
        </w:r>
      </w:hyperlink>
    </w:p>
    <w:p w14:paraId="3BCD7CB4" w14:textId="2E32159D" w:rsidR="00D36C16" w:rsidRDefault="00C3410B">
      <w:pPr>
        <w:pStyle w:val="32"/>
        <w:tabs>
          <w:tab w:val="left" w:pos="1418"/>
        </w:tabs>
        <w:rPr>
          <w:rFonts w:asciiTheme="minorHAnsi" w:eastAsiaTheme="minorEastAsia" w:hAnsiTheme="minorHAnsi" w:cstheme="minorBidi"/>
          <w:noProof/>
          <w:szCs w:val="22"/>
        </w:rPr>
      </w:pPr>
      <w:hyperlink w:anchor="_Toc42863621" w:history="1">
        <w:r w:rsidR="00D36C16" w:rsidRPr="001B742A">
          <w:rPr>
            <w:rStyle w:val="a7"/>
            <w:noProof/>
          </w:rPr>
          <w:t>1.4</w:t>
        </w:r>
        <w:r w:rsidR="00D36C16">
          <w:rPr>
            <w:rFonts w:asciiTheme="minorHAnsi" w:eastAsiaTheme="minorEastAsia" w:hAnsiTheme="minorHAnsi" w:cstheme="minorBidi"/>
            <w:noProof/>
            <w:szCs w:val="22"/>
          </w:rPr>
          <w:tab/>
        </w:r>
        <w:r w:rsidR="00D36C16" w:rsidRPr="001B742A">
          <w:rPr>
            <w:rStyle w:val="a7"/>
            <w:noProof/>
          </w:rPr>
          <w:t>Limitations</w:t>
        </w:r>
        <w:r w:rsidR="00D36C16">
          <w:rPr>
            <w:noProof/>
            <w:webHidden/>
          </w:rPr>
          <w:tab/>
        </w:r>
        <w:r w:rsidR="00D36C16">
          <w:rPr>
            <w:noProof/>
            <w:webHidden/>
          </w:rPr>
          <w:fldChar w:fldCharType="begin"/>
        </w:r>
        <w:r w:rsidR="00D36C16">
          <w:rPr>
            <w:noProof/>
            <w:webHidden/>
          </w:rPr>
          <w:instrText xml:space="preserve"> PAGEREF _Toc42863621 \h </w:instrText>
        </w:r>
        <w:r w:rsidR="00D36C16">
          <w:rPr>
            <w:noProof/>
            <w:webHidden/>
          </w:rPr>
        </w:r>
        <w:r w:rsidR="00D36C16">
          <w:rPr>
            <w:noProof/>
            <w:webHidden/>
          </w:rPr>
          <w:fldChar w:fldCharType="separate"/>
        </w:r>
        <w:r w:rsidR="00D36C16">
          <w:rPr>
            <w:noProof/>
            <w:webHidden/>
          </w:rPr>
          <w:t>3</w:t>
        </w:r>
        <w:r w:rsidR="00D36C16">
          <w:rPr>
            <w:noProof/>
            <w:webHidden/>
          </w:rPr>
          <w:fldChar w:fldCharType="end"/>
        </w:r>
      </w:hyperlink>
    </w:p>
    <w:p w14:paraId="5535D796" w14:textId="59697FAE" w:rsidR="00D36C16" w:rsidRDefault="00C3410B">
      <w:pPr>
        <w:pStyle w:val="22"/>
        <w:rPr>
          <w:rFonts w:asciiTheme="minorHAnsi" w:eastAsiaTheme="minorEastAsia" w:hAnsiTheme="minorHAnsi" w:cstheme="minorBidi"/>
          <w:b w:val="0"/>
          <w:noProof/>
          <w:szCs w:val="22"/>
        </w:rPr>
      </w:pPr>
      <w:hyperlink w:anchor="_Toc42863622" w:history="1">
        <w:r w:rsidR="00D36C16" w:rsidRPr="001B742A">
          <w:rPr>
            <w:rStyle w:val="a7"/>
            <w:noProof/>
          </w:rPr>
          <w:t>Chapter 2</w:t>
        </w:r>
        <w:r w:rsidR="00D36C16">
          <w:rPr>
            <w:rFonts w:asciiTheme="minorHAnsi" w:eastAsiaTheme="minorEastAsia" w:hAnsiTheme="minorHAnsi" w:cstheme="minorBidi"/>
            <w:b w:val="0"/>
            <w:noProof/>
            <w:szCs w:val="22"/>
          </w:rPr>
          <w:tab/>
        </w:r>
        <w:r w:rsidR="00D36C16" w:rsidRPr="001B742A">
          <w:rPr>
            <w:rStyle w:val="a7"/>
            <w:noProof/>
          </w:rPr>
          <w:t>Related Work</w:t>
        </w:r>
        <w:r w:rsidR="00D36C16">
          <w:rPr>
            <w:noProof/>
            <w:webHidden/>
          </w:rPr>
          <w:tab/>
        </w:r>
        <w:r w:rsidR="00D36C16">
          <w:rPr>
            <w:noProof/>
            <w:webHidden/>
          </w:rPr>
          <w:fldChar w:fldCharType="begin"/>
        </w:r>
        <w:r w:rsidR="00D36C16">
          <w:rPr>
            <w:noProof/>
            <w:webHidden/>
          </w:rPr>
          <w:instrText xml:space="preserve"> PAGEREF _Toc42863622 \h </w:instrText>
        </w:r>
        <w:r w:rsidR="00D36C16">
          <w:rPr>
            <w:noProof/>
            <w:webHidden/>
          </w:rPr>
        </w:r>
        <w:r w:rsidR="00D36C16">
          <w:rPr>
            <w:noProof/>
            <w:webHidden/>
          </w:rPr>
          <w:fldChar w:fldCharType="separate"/>
        </w:r>
        <w:r w:rsidR="00D36C16">
          <w:rPr>
            <w:noProof/>
            <w:webHidden/>
          </w:rPr>
          <w:t>4</w:t>
        </w:r>
        <w:r w:rsidR="00D36C16">
          <w:rPr>
            <w:noProof/>
            <w:webHidden/>
          </w:rPr>
          <w:fldChar w:fldCharType="end"/>
        </w:r>
      </w:hyperlink>
    </w:p>
    <w:p w14:paraId="0D9C794D" w14:textId="24662FA5" w:rsidR="00D36C16" w:rsidRDefault="00C3410B">
      <w:pPr>
        <w:pStyle w:val="32"/>
        <w:tabs>
          <w:tab w:val="left" w:pos="1418"/>
        </w:tabs>
        <w:rPr>
          <w:rFonts w:asciiTheme="minorHAnsi" w:eastAsiaTheme="minorEastAsia" w:hAnsiTheme="minorHAnsi" w:cstheme="minorBidi"/>
          <w:noProof/>
          <w:szCs w:val="22"/>
        </w:rPr>
      </w:pPr>
      <w:hyperlink w:anchor="_Toc42863623" w:history="1">
        <w:r w:rsidR="00D36C16" w:rsidRPr="001B742A">
          <w:rPr>
            <w:rStyle w:val="a7"/>
            <w:noProof/>
          </w:rPr>
          <w:t>2.1</w:t>
        </w:r>
        <w:r w:rsidR="00D36C16">
          <w:rPr>
            <w:rFonts w:asciiTheme="minorHAnsi" w:eastAsiaTheme="minorEastAsia" w:hAnsiTheme="minorHAnsi" w:cstheme="minorBidi"/>
            <w:noProof/>
            <w:szCs w:val="22"/>
          </w:rPr>
          <w:tab/>
        </w:r>
        <w:r w:rsidR="00D36C16" w:rsidRPr="001B742A">
          <w:rPr>
            <w:rStyle w:val="a7"/>
            <w:noProof/>
          </w:rPr>
          <w:t>Boosting Methods</w:t>
        </w:r>
        <w:r w:rsidR="00D36C16">
          <w:rPr>
            <w:noProof/>
            <w:webHidden/>
          </w:rPr>
          <w:tab/>
        </w:r>
        <w:r w:rsidR="00D36C16">
          <w:rPr>
            <w:noProof/>
            <w:webHidden/>
          </w:rPr>
          <w:fldChar w:fldCharType="begin"/>
        </w:r>
        <w:r w:rsidR="00D36C16">
          <w:rPr>
            <w:noProof/>
            <w:webHidden/>
          </w:rPr>
          <w:instrText xml:space="preserve"> PAGEREF _Toc42863623 \h </w:instrText>
        </w:r>
        <w:r w:rsidR="00D36C16">
          <w:rPr>
            <w:noProof/>
            <w:webHidden/>
          </w:rPr>
        </w:r>
        <w:r w:rsidR="00D36C16">
          <w:rPr>
            <w:noProof/>
            <w:webHidden/>
          </w:rPr>
          <w:fldChar w:fldCharType="separate"/>
        </w:r>
        <w:r w:rsidR="00D36C16">
          <w:rPr>
            <w:noProof/>
            <w:webHidden/>
          </w:rPr>
          <w:t>4</w:t>
        </w:r>
        <w:r w:rsidR="00D36C16">
          <w:rPr>
            <w:noProof/>
            <w:webHidden/>
          </w:rPr>
          <w:fldChar w:fldCharType="end"/>
        </w:r>
      </w:hyperlink>
    </w:p>
    <w:p w14:paraId="46E6305A" w14:textId="6E8737B0" w:rsidR="00D36C16" w:rsidRDefault="00C3410B">
      <w:pPr>
        <w:pStyle w:val="32"/>
        <w:tabs>
          <w:tab w:val="left" w:pos="1418"/>
        </w:tabs>
        <w:rPr>
          <w:rFonts w:asciiTheme="minorHAnsi" w:eastAsiaTheme="minorEastAsia" w:hAnsiTheme="minorHAnsi" w:cstheme="minorBidi"/>
          <w:noProof/>
          <w:szCs w:val="22"/>
        </w:rPr>
      </w:pPr>
      <w:hyperlink w:anchor="_Toc42863624" w:history="1">
        <w:r w:rsidR="00D36C16" w:rsidRPr="001B742A">
          <w:rPr>
            <w:rStyle w:val="a7"/>
            <w:noProof/>
          </w:rPr>
          <w:t>2.2</w:t>
        </w:r>
        <w:r w:rsidR="00D36C16">
          <w:rPr>
            <w:rFonts w:asciiTheme="minorHAnsi" w:eastAsiaTheme="minorEastAsia" w:hAnsiTheme="minorHAnsi" w:cstheme="minorBidi"/>
            <w:noProof/>
            <w:szCs w:val="22"/>
          </w:rPr>
          <w:tab/>
        </w:r>
        <w:r w:rsidR="00D36C16" w:rsidRPr="001B742A">
          <w:rPr>
            <w:rStyle w:val="a7"/>
            <w:noProof/>
          </w:rPr>
          <w:t>Categorical Encoding</w:t>
        </w:r>
        <w:r w:rsidR="00D36C16">
          <w:rPr>
            <w:noProof/>
            <w:webHidden/>
          </w:rPr>
          <w:tab/>
        </w:r>
        <w:r w:rsidR="00D36C16">
          <w:rPr>
            <w:noProof/>
            <w:webHidden/>
          </w:rPr>
          <w:fldChar w:fldCharType="begin"/>
        </w:r>
        <w:r w:rsidR="00D36C16">
          <w:rPr>
            <w:noProof/>
            <w:webHidden/>
          </w:rPr>
          <w:instrText xml:space="preserve"> PAGEREF _Toc42863624 \h </w:instrText>
        </w:r>
        <w:r w:rsidR="00D36C16">
          <w:rPr>
            <w:noProof/>
            <w:webHidden/>
          </w:rPr>
        </w:r>
        <w:r w:rsidR="00D36C16">
          <w:rPr>
            <w:noProof/>
            <w:webHidden/>
          </w:rPr>
          <w:fldChar w:fldCharType="separate"/>
        </w:r>
        <w:r w:rsidR="00D36C16">
          <w:rPr>
            <w:noProof/>
            <w:webHidden/>
          </w:rPr>
          <w:t>6</w:t>
        </w:r>
        <w:r w:rsidR="00D36C16">
          <w:rPr>
            <w:noProof/>
            <w:webHidden/>
          </w:rPr>
          <w:fldChar w:fldCharType="end"/>
        </w:r>
      </w:hyperlink>
    </w:p>
    <w:p w14:paraId="07D9BB13" w14:textId="067BD5EC" w:rsidR="00D36C16" w:rsidRDefault="00C3410B">
      <w:pPr>
        <w:pStyle w:val="22"/>
        <w:rPr>
          <w:rFonts w:asciiTheme="minorHAnsi" w:eastAsiaTheme="minorEastAsia" w:hAnsiTheme="minorHAnsi" w:cstheme="minorBidi"/>
          <w:b w:val="0"/>
          <w:noProof/>
          <w:szCs w:val="22"/>
        </w:rPr>
      </w:pPr>
      <w:hyperlink w:anchor="_Toc42863625" w:history="1">
        <w:r w:rsidR="00D36C16" w:rsidRPr="001B742A">
          <w:rPr>
            <w:rStyle w:val="a7"/>
            <w:noProof/>
          </w:rPr>
          <w:t>Chapter 3</w:t>
        </w:r>
        <w:r w:rsidR="00D36C16">
          <w:rPr>
            <w:rFonts w:asciiTheme="minorHAnsi" w:eastAsiaTheme="minorEastAsia" w:hAnsiTheme="minorHAnsi" w:cstheme="minorBidi"/>
            <w:b w:val="0"/>
            <w:noProof/>
            <w:szCs w:val="22"/>
          </w:rPr>
          <w:tab/>
        </w:r>
        <w:r w:rsidR="00D36C16" w:rsidRPr="001B742A">
          <w:rPr>
            <w:rStyle w:val="a7"/>
            <w:noProof/>
          </w:rPr>
          <w:t>Research Methodology</w:t>
        </w:r>
        <w:r w:rsidR="00D36C16">
          <w:rPr>
            <w:noProof/>
            <w:webHidden/>
          </w:rPr>
          <w:tab/>
        </w:r>
        <w:r w:rsidR="00D36C16">
          <w:rPr>
            <w:noProof/>
            <w:webHidden/>
          </w:rPr>
          <w:fldChar w:fldCharType="begin"/>
        </w:r>
        <w:r w:rsidR="00D36C16">
          <w:rPr>
            <w:noProof/>
            <w:webHidden/>
          </w:rPr>
          <w:instrText xml:space="preserve"> PAGEREF _Toc42863625 \h </w:instrText>
        </w:r>
        <w:r w:rsidR="00D36C16">
          <w:rPr>
            <w:noProof/>
            <w:webHidden/>
          </w:rPr>
        </w:r>
        <w:r w:rsidR="00D36C16">
          <w:rPr>
            <w:noProof/>
            <w:webHidden/>
          </w:rPr>
          <w:fldChar w:fldCharType="separate"/>
        </w:r>
        <w:r w:rsidR="00D36C16">
          <w:rPr>
            <w:noProof/>
            <w:webHidden/>
          </w:rPr>
          <w:t>8</w:t>
        </w:r>
        <w:r w:rsidR="00D36C16">
          <w:rPr>
            <w:noProof/>
            <w:webHidden/>
          </w:rPr>
          <w:fldChar w:fldCharType="end"/>
        </w:r>
      </w:hyperlink>
    </w:p>
    <w:p w14:paraId="46EA7B3A" w14:textId="33A1A924" w:rsidR="00D36C16" w:rsidRDefault="00C3410B">
      <w:pPr>
        <w:pStyle w:val="32"/>
        <w:tabs>
          <w:tab w:val="left" w:pos="1418"/>
        </w:tabs>
        <w:rPr>
          <w:rFonts w:asciiTheme="minorHAnsi" w:eastAsiaTheme="minorEastAsia" w:hAnsiTheme="minorHAnsi" w:cstheme="minorBidi"/>
          <w:noProof/>
          <w:szCs w:val="22"/>
        </w:rPr>
      </w:pPr>
      <w:hyperlink w:anchor="_Toc42863626" w:history="1">
        <w:r w:rsidR="00D36C16" w:rsidRPr="001B742A">
          <w:rPr>
            <w:rStyle w:val="a7"/>
            <w:noProof/>
          </w:rPr>
          <w:t>3.1</w:t>
        </w:r>
        <w:r w:rsidR="00D36C16">
          <w:rPr>
            <w:rFonts w:asciiTheme="minorHAnsi" w:eastAsiaTheme="minorEastAsia" w:hAnsiTheme="minorHAnsi" w:cstheme="minorBidi"/>
            <w:noProof/>
            <w:szCs w:val="22"/>
          </w:rPr>
          <w:tab/>
        </w:r>
        <w:r w:rsidR="00D36C16" w:rsidRPr="001B742A">
          <w:rPr>
            <w:rStyle w:val="a7"/>
            <w:noProof/>
          </w:rPr>
          <w:t>Research flow</w:t>
        </w:r>
        <w:r w:rsidR="00D36C16">
          <w:rPr>
            <w:noProof/>
            <w:webHidden/>
          </w:rPr>
          <w:tab/>
        </w:r>
        <w:r w:rsidR="00D36C16">
          <w:rPr>
            <w:noProof/>
            <w:webHidden/>
          </w:rPr>
          <w:fldChar w:fldCharType="begin"/>
        </w:r>
        <w:r w:rsidR="00D36C16">
          <w:rPr>
            <w:noProof/>
            <w:webHidden/>
          </w:rPr>
          <w:instrText xml:space="preserve"> PAGEREF _Toc42863626 \h </w:instrText>
        </w:r>
        <w:r w:rsidR="00D36C16">
          <w:rPr>
            <w:noProof/>
            <w:webHidden/>
          </w:rPr>
        </w:r>
        <w:r w:rsidR="00D36C16">
          <w:rPr>
            <w:noProof/>
            <w:webHidden/>
          </w:rPr>
          <w:fldChar w:fldCharType="separate"/>
        </w:r>
        <w:r w:rsidR="00D36C16">
          <w:rPr>
            <w:noProof/>
            <w:webHidden/>
          </w:rPr>
          <w:t>8</w:t>
        </w:r>
        <w:r w:rsidR="00D36C16">
          <w:rPr>
            <w:noProof/>
            <w:webHidden/>
          </w:rPr>
          <w:fldChar w:fldCharType="end"/>
        </w:r>
      </w:hyperlink>
    </w:p>
    <w:p w14:paraId="2C864A2C" w14:textId="46CBA994" w:rsidR="00D36C16" w:rsidRDefault="00C3410B">
      <w:pPr>
        <w:pStyle w:val="32"/>
        <w:tabs>
          <w:tab w:val="left" w:pos="1418"/>
        </w:tabs>
        <w:rPr>
          <w:rFonts w:asciiTheme="minorHAnsi" w:eastAsiaTheme="minorEastAsia" w:hAnsiTheme="minorHAnsi" w:cstheme="minorBidi"/>
          <w:noProof/>
          <w:szCs w:val="22"/>
        </w:rPr>
      </w:pPr>
      <w:hyperlink w:anchor="_Toc42863627" w:history="1">
        <w:r w:rsidR="00D36C16" w:rsidRPr="001B742A">
          <w:rPr>
            <w:rStyle w:val="a7"/>
            <w:noProof/>
          </w:rPr>
          <w:t>3.2</w:t>
        </w:r>
        <w:r w:rsidR="00D36C16">
          <w:rPr>
            <w:rFonts w:asciiTheme="minorHAnsi" w:eastAsiaTheme="minorEastAsia" w:hAnsiTheme="minorHAnsi" w:cstheme="minorBidi"/>
            <w:noProof/>
            <w:szCs w:val="22"/>
          </w:rPr>
          <w:tab/>
        </w:r>
        <w:r w:rsidR="00D36C16" w:rsidRPr="001B742A">
          <w:rPr>
            <w:rStyle w:val="a7"/>
            <w:noProof/>
          </w:rPr>
          <w:t>Experimental Design and Performance metrics</w:t>
        </w:r>
        <w:r w:rsidR="00D36C16">
          <w:rPr>
            <w:noProof/>
            <w:webHidden/>
          </w:rPr>
          <w:tab/>
        </w:r>
        <w:r w:rsidR="00D36C16">
          <w:rPr>
            <w:noProof/>
            <w:webHidden/>
          </w:rPr>
          <w:fldChar w:fldCharType="begin"/>
        </w:r>
        <w:r w:rsidR="00D36C16">
          <w:rPr>
            <w:noProof/>
            <w:webHidden/>
          </w:rPr>
          <w:instrText xml:space="preserve"> PAGEREF _Toc42863627 \h </w:instrText>
        </w:r>
        <w:r w:rsidR="00D36C16">
          <w:rPr>
            <w:noProof/>
            <w:webHidden/>
          </w:rPr>
        </w:r>
        <w:r w:rsidR="00D36C16">
          <w:rPr>
            <w:noProof/>
            <w:webHidden/>
          </w:rPr>
          <w:fldChar w:fldCharType="separate"/>
        </w:r>
        <w:r w:rsidR="00D36C16">
          <w:rPr>
            <w:noProof/>
            <w:webHidden/>
          </w:rPr>
          <w:t>9</w:t>
        </w:r>
        <w:r w:rsidR="00D36C16">
          <w:rPr>
            <w:noProof/>
            <w:webHidden/>
          </w:rPr>
          <w:fldChar w:fldCharType="end"/>
        </w:r>
      </w:hyperlink>
    </w:p>
    <w:p w14:paraId="36D83541" w14:textId="4867CBA7" w:rsidR="00D36C16" w:rsidRDefault="00C3410B">
      <w:pPr>
        <w:pStyle w:val="42"/>
        <w:tabs>
          <w:tab w:val="left" w:pos="1701"/>
        </w:tabs>
        <w:rPr>
          <w:rFonts w:asciiTheme="minorHAnsi" w:eastAsiaTheme="minorEastAsia" w:hAnsiTheme="minorHAnsi" w:cstheme="minorBidi"/>
          <w:noProof/>
          <w:szCs w:val="22"/>
        </w:rPr>
      </w:pPr>
      <w:hyperlink w:anchor="_Toc42863628" w:history="1">
        <w:r w:rsidR="00D36C16" w:rsidRPr="001B742A">
          <w:rPr>
            <w:rStyle w:val="a7"/>
            <w:noProof/>
          </w:rPr>
          <w:t>3.2.1</w:t>
        </w:r>
        <w:r w:rsidR="00D36C16">
          <w:rPr>
            <w:rFonts w:asciiTheme="minorHAnsi" w:eastAsiaTheme="minorEastAsia" w:hAnsiTheme="minorHAnsi" w:cstheme="minorBidi"/>
            <w:noProof/>
            <w:szCs w:val="22"/>
          </w:rPr>
          <w:tab/>
        </w:r>
        <w:r w:rsidR="00D36C16" w:rsidRPr="001B742A">
          <w:rPr>
            <w:rStyle w:val="a7"/>
            <w:noProof/>
          </w:rPr>
          <w:t>Control Variables</w:t>
        </w:r>
        <w:r w:rsidR="00D36C16">
          <w:rPr>
            <w:noProof/>
            <w:webHidden/>
          </w:rPr>
          <w:tab/>
        </w:r>
        <w:r w:rsidR="00D36C16">
          <w:rPr>
            <w:noProof/>
            <w:webHidden/>
          </w:rPr>
          <w:fldChar w:fldCharType="begin"/>
        </w:r>
        <w:r w:rsidR="00D36C16">
          <w:rPr>
            <w:noProof/>
            <w:webHidden/>
          </w:rPr>
          <w:instrText xml:space="preserve"> PAGEREF _Toc42863628 \h </w:instrText>
        </w:r>
        <w:r w:rsidR="00D36C16">
          <w:rPr>
            <w:noProof/>
            <w:webHidden/>
          </w:rPr>
        </w:r>
        <w:r w:rsidR="00D36C16">
          <w:rPr>
            <w:noProof/>
            <w:webHidden/>
          </w:rPr>
          <w:fldChar w:fldCharType="separate"/>
        </w:r>
        <w:r w:rsidR="00D36C16">
          <w:rPr>
            <w:noProof/>
            <w:webHidden/>
          </w:rPr>
          <w:t>9</w:t>
        </w:r>
        <w:r w:rsidR="00D36C16">
          <w:rPr>
            <w:noProof/>
            <w:webHidden/>
          </w:rPr>
          <w:fldChar w:fldCharType="end"/>
        </w:r>
      </w:hyperlink>
    </w:p>
    <w:p w14:paraId="1F7FCC17" w14:textId="10278811" w:rsidR="00D36C16" w:rsidRDefault="00C3410B">
      <w:pPr>
        <w:pStyle w:val="42"/>
        <w:tabs>
          <w:tab w:val="left" w:pos="1701"/>
        </w:tabs>
        <w:rPr>
          <w:rFonts w:asciiTheme="minorHAnsi" w:eastAsiaTheme="minorEastAsia" w:hAnsiTheme="minorHAnsi" w:cstheme="minorBidi"/>
          <w:noProof/>
          <w:szCs w:val="22"/>
        </w:rPr>
      </w:pPr>
      <w:hyperlink w:anchor="_Toc42863629" w:history="1">
        <w:r w:rsidR="00D36C16" w:rsidRPr="001B742A">
          <w:rPr>
            <w:rStyle w:val="a7"/>
            <w:noProof/>
          </w:rPr>
          <w:t>3.2.2</w:t>
        </w:r>
        <w:r w:rsidR="00D36C16">
          <w:rPr>
            <w:rFonts w:asciiTheme="minorHAnsi" w:eastAsiaTheme="minorEastAsia" w:hAnsiTheme="minorHAnsi" w:cstheme="minorBidi"/>
            <w:noProof/>
            <w:szCs w:val="22"/>
          </w:rPr>
          <w:tab/>
        </w:r>
        <w:r w:rsidR="00D36C16" w:rsidRPr="001B742A">
          <w:rPr>
            <w:rStyle w:val="a7"/>
            <w:noProof/>
          </w:rPr>
          <w:t>Evaluation Metrics</w:t>
        </w:r>
        <w:r w:rsidR="00D36C16">
          <w:rPr>
            <w:noProof/>
            <w:webHidden/>
          </w:rPr>
          <w:tab/>
        </w:r>
        <w:r w:rsidR="00D36C16">
          <w:rPr>
            <w:noProof/>
            <w:webHidden/>
          </w:rPr>
          <w:fldChar w:fldCharType="begin"/>
        </w:r>
        <w:r w:rsidR="00D36C16">
          <w:rPr>
            <w:noProof/>
            <w:webHidden/>
          </w:rPr>
          <w:instrText xml:space="preserve"> PAGEREF _Toc42863629 \h </w:instrText>
        </w:r>
        <w:r w:rsidR="00D36C16">
          <w:rPr>
            <w:noProof/>
            <w:webHidden/>
          </w:rPr>
        </w:r>
        <w:r w:rsidR="00D36C16">
          <w:rPr>
            <w:noProof/>
            <w:webHidden/>
          </w:rPr>
          <w:fldChar w:fldCharType="separate"/>
        </w:r>
        <w:r w:rsidR="00D36C16">
          <w:rPr>
            <w:noProof/>
            <w:webHidden/>
          </w:rPr>
          <w:t>11</w:t>
        </w:r>
        <w:r w:rsidR="00D36C16">
          <w:rPr>
            <w:noProof/>
            <w:webHidden/>
          </w:rPr>
          <w:fldChar w:fldCharType="end"/>
        </w:r>
      </w:hyperlink>
    </w:p>
    <w:p w14:paraId="04C56128" w14:textId="1276DC86" w:rsidR="00D36C16" w:rsidRDefault="00C3410B">
      <w:pPr>
        <w:pStyle w:val="32"/>
        <w:tabs>
          <w:tab w:val="left" w:pos="1418"/>
        </w:tabs>
        <w:rPr>
          <w:rFonts w:asciiTheme="minorHAnsi" w:eastAsiaTheme="minorEastAsia" w:hAnsiTheme="minorHAnsi" w:cstheme="minorBidi"/>
          <w:noProof/>
          <w:szCs w:val="22"/>
        </w:rPr>
      </w:pPr>
      <w:hyperlink w:anchor="_Toc42863630" w:history="1">
        <w:r w:rsidR="00D36C16" w:rsidRPr="001B742A">
          <w:rPr>
            <w:rStyle w:val="a7"/>
            <w:noProof/>
          </w:rPr>
          <w:t>3.3</w:t>
        </w:r>
        <w:r w:rsidR="00D36C16">
          <w:rPr>
            <w:rFonts w:asciiTheme="minorHAnsi" w:eastAsiaTheme="minorEastAsia" w:hAnsiTheme="minorHAnsi" w:cstheme="minorBidi"/>
            <w:noProof/>
            <w:szCs w:val="22"/>
          </w:rPr>
          <w:tab/>
        </w:r>
        <w:r w:rsidR="00D36C16" w:rsidRPr="001B742A">
          <w:rPr>
            <w:rStyle w:val="a7"/>
            <w:noProof/>
          </w:rPr>
          <w:t>Datasets</w:t>
        </w:r>
        <w:r w:rsidR="00D36C16">
          <w:rPr>
            <w:noProof/>
            <w:webHidden/>
          </w:rPr>
          <w:tab/>
        </w:r>
        <w:r w:rsidR="00D36C16">
          <w:rPr>
            <w:noProof/>
            <w:webHidden/>
          </w:rPr>
          <w:fldChar w:fldCharType="begin"/>
        </w:r>
        <w:r w:rsidR="00D36C16">
          <w:rPr>
            <w:noProof/>
            <w:webHidden/>
          </w:rPr>
          <w:instrText xml:space="preserve"> PAGEREF _Toc42863630 \h </w:instrText>
        </w:r>
        <w:r w:rsidR="00D36C16">
          <w:rPr>
            <w:noProof/>
            <w:webHidden/>
          </w:rPr>
        </w:r>
        <w:r w:rsidR="00D36C16">
          <w:rPr>
            <w:noProof/>
            <w:webHidden/>
          </w:rPr>
          <w:fldChar w:fldCharType="separate"/>
        </w:r>
        <w:r w:rsidR="00D36C16">
          <w:rPr>
            <w:noProof/>
            <w:webHidden/>
          </w:rPr>
          <w:t>12</w:t>
        </w:r>
        <w:r w:rsidR="00D36C16">
          <w:rPr>
            <w:noProof/>
            <w:webHidden/>
          </w:rPr>
          <w:fldChar w:fldCharType="end"/>
        </w:r>
      </w:hyperlink>
    </w:p>
    <w:p w14:paraId="232CE3FF" w14:textId="3FBF545C" w:rsidR="00D36C16" w:rsidRDefault="00C3410B">
      <w:pPr>
        <w:pStyle w:val="42"/>
        <w:tabs>
          <w:tab w:val="left" w:pos="1701"/>
        </w:tabs>
        <w:rPr>
          <w:rFonts w:asciiTheme="minorHAnsi" w:eastAsiaTheme="minorEastAsia" w:hAnsiTheme="minorHAnsi" w:cstheme="minorBidi"/>
          <w:noProof/>
          <w:szCs w:val="22"/>
        </w:rPr>
      </w:pPr>
      <w:hyperlink w:anchor="_Toc42863631" w:history="1">
        <w:r w:rsidR="00D36C16" w:rsidRPr="001B742A">
          <w:rPr>
            <w:rStyle w:val="a7"/>
            <w:noProof/>
          </w:rPr>
          <w:t>3.3.1</w:t>
        </w:r>
        <w:r w:rsidR="00D36C16">
          <w:rPr>
            <w:rFonts w:asciiTheme="minorHAnsi" w:eastAsiaTheme="minorEastAsia" w:hAnsiTheme="minorHAnsi" w:cstheme="minorBidi"/>
            <w:noProof/>
            <w:szCs w:val="22"/>
          </w:rPr>
          <w:tab/>
        </w:r>
        <w:r w:rsidR="00D36C16" w:rsidRPr="001B742A">
          <w:rPr>
            <w:rStyle w:val="a7"/>
            <w:noProof/>
          </w:rPr>
          <w:t>Titanic: Machine Learning from Disaster[17]</w:t>
        </w:r>
        <w:r w:rsidR="00D36C16">
          <w:rPr>
            <w:noProof/>
            <w:webHidden/>
          </w:rPr>
          <w:tab/>
        </w:r>
        <w:r w:rsidR="00D36C16">
          <w:rPr>
            <w:noProof/>
            <w:webHidden/>
          </w:rPr>
          <w:fldChar w:fldCharType="begin"/>
        </w:r>
        <w:r w:rsidR="00D36C16">
          <w:rPr>
            <w:noProof/>
            <w:webHidden/>
          </w:rPr>
          <w:instrText xml:space="preserve"> PAGEREF _Toc42863631 \h </w:instrText>
        </w:r>
        <w:r w:rsidR="00D36C16">
          <w:rPr>
            <w:noProof/>
            <w:webHidden/>
          </w:rPr>
        </w:r>
        <w:r w:rsidR="00D36C16">
          <w:rPr>
            <w:noProof/>
            <w:webHidden/>
          </w:rPr>
          <w:fldChar w:fldCharType="separate"/>
        </w:r>
        <w:r w:rsidR="00D36C16">
          <w:rPr>
            <w:noProof/>
            <w:webHidden/>
          </w:rPr>
          <w:t>12</w:t>
        </w:r>
        <w:r w:rsidR="00D36C16">
          <w:rPr>
            <w:noProof/>
            <w:webHidden/>
          </w:rPr>
          <w:fldChar w:fldCharType="end"/>
        </w:r>
      </w:hyperlink>
    </w:p>
    <w:p w14:paraId="0C33646A" w14:textId="3659600F" w:rsidR="00D36C16" w:rsidRDefault="00C3410B">
      <w:pPr>
        <w:pStyle w:val="42"/>
        <w:tabs>
          <w:tab w:val="left" w:pos="1701"/>
        </w:tabs>
        <w:rPr>
          <w:rFonts w:asciiTheme="minorHAnsi" w:eastAsiaTheme="minorEastAsia" w:hAnsiTheme="minorHAnsi" w:cstheme="minorBidi"/>
          <w:noProof/>
          <w:szCs w:val="22"/>
        </w:rPr>
      </w:pPr>
      <w:hyperlink w:anchor="_Toc42863632" w:history="1">
        <w:r w:rsidR="00D36C16" w:rsidRPr="001B742A">
          <w:rPr>
            <w:rStyle w:val="a7"/>
            <w:noProof/>
          </w:rPr>
          <w:t>3.3.2</w:t>
        </w:r>
        <w:r w:rsidR="00D36C16">
          <w:rPr>
            <w:rFonts w:asciiTheme="minorHAnsi" w:eastAsiaTheme="minorEastAsia" w:hAnsiTheme="minorHAnsi" w:cstheme="minorBidi"/>
            <w:noProof/>
            <w:szCs w:val="22"/>
          </w:rPr>
          <w:tab/>
        </w:r>
        <w:r w:rsidR="00D36C16" w:rsidRPr="001B742A">
          <w:rPr>
            <w:rStyle w:val="a7"/>
            <w:noProof/>
          </w:rPr>
          <w:t>Cat in the Dat: Categorical Feature Encoding Challenge[18]</w:t>
        </w:r>
        <w:r w:rsidR="00D36C16">
          <w:rPr>
            <w:noProof/>
            <w:webHidden/>
          </w:rPr>
          <w:tab/>
        </w:r>
        <w:r w:rsidR="00D36C16">
          <w:rPr>
            <w:noProof/>
            <w:webHidden/>
          </w:rPr>
          <w:fldChar w:fldCharType="begin"/>
        </w:r>
        <w:r w:rsidR="00D36C16">
          <w:rPr>
            <w:noProof/>
            <w:webHidden/>
          </w:rPr>
          <w:instrText xml:space="preserve"> PAGEREF _Toc42863632 \h </w:instrText>
        </w:r>
        <w:r w:rsidR="00D36C16">
          <w:rPr>
            <w:noProof/>
            <w:webHidden/>
          </w:rPr>
        </w:r>
        <w:r w:rsidR="00D36C16">
          <w:rPr>
            <w:noProof/>
            <w:webHidden/>
          </w:rPr>
          <w:fldChar w:fldCharType="separate"/>
        </w:r>
        <w:r w:rsidR="00D36C16">
          <w:rPr>
            <w:noProof/>
            <w:webHidden/>
          </w:rPr>
          <w:t>13</w:t>
        </w:r>
        <w:r w:rsidR="00D36C16">
          <w:rPr>
            <w:noProof/>
            <w:webHidden/>
          </w:rPr>
          <w:fldChar w:fldCharType="end"/>
        </w:r>
      </w:hyperlink>
    </w:p>
    <w:p w14:paraId="2A9FE185" w14:textId="7CFBCB36" w:rsidR="00D36C16" w:rsidRDefault="00C3410B">
      <w:pPr>
        <w:pStyle w:val="42"/>
        <w:tabs>
          <w:tab w:val="left" w:pos="1701"/>
        </w:tabs>
        <w:rPr>
          <w:rFonts w:asciiTheme="minorHAnsi" w:eastAsiaTheme="minorEastAsia" w:hAnsiTheme="minorHAnsi" w:cstheme="minorBidi"/>
          <w:noProof/>
          <w:szCs w:val="22"/>
        </w:rPr>
      </w:pPr>
      <w:hyperlink w:anchor="_Toc42863633" w:history="1">
        <w:r w:rsidR="00D36C16" w:rsidRPr="001B742A">
          <w:rPr>
            <w:rStyle w:val="a7"/>
            <w:noProof/>
          </w:rPr>
          <w:t>3.3.3</w:t>
        </w:r>
        <w:r w:rsidR="00D36C16">
          <w:rPr>
            <w:rFonts w:asciiTheme="minorHAnsi" w:eastAsiaTheme="minorEastAsia" w:hAnsiTheme="minorHAnsi" w:cstheme="minorBidi"/>
            <w:noProof/>
            <w:szCs w:val="22"/>
          </w:rPr>
          <w:tab/>
        </w:r>
        <w:r w:rsidR="00D36C16" w:rsidRPr="001B742A">
          <w:rPr>
            <w:rStyle w:val="a7"/>
            <w:noProof/>
          </w:rPr>
          <w:t>Bank Marketing UCI[19]</w:t>
        </w:r>
        <w:r w:rsidR="00D36C16">
          <w:rPr>
            <w:noProof/>
            <w:webHidden/>
          </w:rPr>
          <w:tab/>
        </w:r>
        <w:r w:rsidR="00D36C16">
          <w:rPr>
            <w:noProof/>
            <w:webHidden/>
          </w:rPr>
          <w:fldChar w:fldCharType="begin"/>
        </w:r>
        <w:r w:rsidR="00D36C16">
          <w:rPr>
            <w:noProof/>
            <w:webHidden/>
          </w:rPr>
          <w:instrText xml:space="preserve"> PAGEREF _Toc42863633 \h </w:instrText>
        </w:r>
        <w:r w:rsidR="00D36C16">
          <w:rPr>
            <w:noProof/>
            <w:webHidden/>
          </w:rPr>
        </w:r>
        <w:r w:rsidR="00D36C16">
          <w:rPr>
            <w:noProof/>
            <w:webHidden/>
          </w:rPr>
          <w:fldChar w:fldCharType="separate"/>
        </w:r>
        <w:r w:rsidR="00D36C16">
          <w:rPr>
            <w:noProof/>
            <w:webHidden/>
          </w:rPr>
          <w:t>13</w:t>
        </w:r>
        <w:r w:rsidR="00D36C16">
          <w:rPr>
            <w:noProof/>
            <w:webHidden/>
          </w:rPr>
          <w:fldChar w:fldCharType="end"/>
        </w:r>
      </w:hyperlink>
    </w:p>
    <w:p w14:paraId="529B68D5" w14:textId="44387A1C" w:rsidR="00D36C16" w:rsidRDefault="00C3410B">
      <w:pPr>
        <w:pStyle w:val="42"/>
        <w:tabs>
          <w:tab w:val="left" w:pos="1701"/>
        </w:tabs>
        <w:rPr>
          <w:rFonts w:asciiTheme="minorHAnsi" w:eastAsiaTheme="minorEastAsia" w:hAnsiTheme="minorHAnsi" w:cstheme="minorBidi"/>
          <w:noProof/>
          <w:szCs w:val="22"/>
        </w:rPr>
      </w:pPr>
      <w:hyperlink w:anchor="_Toc42863634" w:history="1">
        <w:r w:rsidR="00D36C16" w:rsidRPr="001B742A">
          <w:rPr>
            <w:rStyle w:val="a7"/>
            <w:noProof/>
          </w:rPr>
          <w:t>3.3.4</w:t>
        </w:r>
        <w:r w:rsidR="00D36C16">
          <w:rPr>
            <w:rFonts w:asciiTheme="minorHAnsi" w:eastAsiaTheme="minorEastAsia" w:hAnsiTheme="minorHAnsi" w:cstheme="minorBidi"/>
            <w:noProof/>
            <w:szCs w:val="22"/>
          </w:rPr>
          <w:tab/>
        </w:r>
        <w:r w:rsidR="00D36C16" w:rsidRPr="001B742A">
          <w:rPr>
            <w:rStyle w:val="a7"/>
            <w:noProof/>
          </w:rPr>
          <w:t>E-Sun Bank Fraud Detection[20]</w:t>
        </w:r>
        <w:r w:rsidR="00D36C16">
          <w:rPr>
            <w:noProof/>
            <w:webHidden/>
          </w:rPr>
          <w:tab/>
        </w:r>
        <w:r w:rsidR="00D36C16">
          <w:rPr>
            <w:noProof/>
            <w:webHidden/>
          </w:rPr>
          <w:fldChar w:fldCharType="begin"/>
        </w:r>
        <w:r w:rsidR="00D36C16">
          <w:rPr>
            <w:noProof/>
            <w:webHidden/>
          </w:rPr>
          <w:instrText xml:space="preserve"> PAGEREF _Toc42863634 \h </w:instrText>
        </w:r>
        <w:r w:rsidR="00D36C16">
          <w:rPr>
            <w:noProof/>
            <w:webHidden/>
          </w:rPr>
        </w:r>
        <w:r w:rsidR="00D36C16">
          <w:rPr>
            <w:noProof/>
            <w:webHidden/>
          </w:rPr>
          <w:fldChar w:fldCharType="separate"/>
        </w:r>
        <w:r w:rsidR="00D36C16">
          <w:rPr>
            <w:noProof/>
            <w:webHidden/>
          </w:rPr>
          <w:t>16</w:t>
        </w:r>
        <w:r w:rsidR="00D36C16">
          <w:rPr>
            <w:noProof/>
            <w:webHidden/>
          </w:rPr>
          <w:fldChar w:fldCharType="end"/>
        </w:r>
      </w:hyperlink>
    </w:p>
    <w:p w14:paraId="2F119217" w14:textId="4EA2AA18" w:rsidR="00D36C16" w:rsidRDefault="00C3410B">
      <w:pPr>
        <w:pStyle w:val="42"/>
        <w:tabs>
          <w:tab w:val="left" w:pos="1701"/>
        </w:tabs>
        <w:rPr>
          <w:rFonts w:asciiTheme="minorHAnsi" w:eastAsiaTheme="minorEastAsia" w:hAnsiTheme="minorHAnsi" w:cstheme="minorBidi"/>
          <w:noProof/>
          <w:szCs w:val="22"/>
        </w:rPr>
      </w:pPr>
      <w:hyperlink w:anchor="_Toc42863635" w:history="1">
        <w:r w:rsidR="00D36C16" w:rsidRPr="001B742A">
          <w:rPr>
            <w:rStyle w:val="a7"/>
            <w:noProof/>
          </w:rPr>
          <w:t>3.3.5</w:t>
        </w:r>
        <w:r w:rsidR="00D36C16">
          <w:rPr>
            <w:rFonts w:asciiTheme="minorHAnsi" w:eastAsiaTheme="minorEastAsia" w:hAnsiTheme="minorHAnsi" w:cstheme="minorBidi"/>
            <w:noProof/>
            <w:szCs w:val="22"/>
          </w:rPr>
          <w:tab/>
        </w:r>
        <w:r w:rsidR="00D36C16" w:rsidRPr="001B742A">
          <w:rPr>
            <w:rStyle w:val="a7"/>
            <w:noProof/>
          </w:rPr>
          <w:t>Data Preprocessing</w:t>
        </w:r>
        <w:r w:rsidR="00D36C16">
          <w:rPr>
            <w:noProof/>
            <w:webHidden/>
          </w:rPr>
          <w:tab/>
        </w:r>
        <w:r w:rsidR="00D36C16">
          <w:rPr>
            <w:noProof/>
            <w:webHidden/>
          </w:rPr>
          <w:fldChar w:fldCharType="begin"/>
        </w:r>
        <w:r w:rsidR="00D36C16">
          <w:rPr>
            <w:noProof/>
            <w:webHidden/>
          </w:rPr>
          <w:instrText xml:space="preserve"> PAGEREF _Toc42863635 \h </w:instrText>
        </w:r>
        <w:r w:rsidR="00D36C16">
          <w:rPr>
            <w:noProof/>
            <w:webHidden/>
          </w:rPr>
        </w:r>
        <w:r w:rsidR="00D36C16">
          <w:rPr>
            <w:noProof/>
            <w:webHidden/>
          </w:rPr>
          <w:fldChar w:fldCharType="separate"/>
        </w:r>
        <w:r w:rsidR="00D36C16">
          <w:rPr>
            <w:noProof/>
            <w:webHidden/>
          </w:rPr>
          <w:t>17</w:t>
        </w:r>
        <w:r w:rsidR="00D36C16">
          <w:rPr>
            <w:noProof/>
            <w:webHidden/>
          </w:rPr>
          <w:fldChar w:fldCharType="end"/>
        </w:r>
      </w:hyperlink>
    </w:p>
    <w:p w14:paraId="501E469C" w14:textId="1FE97FE1" w:rsidR="00D36C16" w:rsidRDefault="00C3410B">
      <w:pPr>
        <w:pStyle w:val="42"/>
        <w:tabs>
          <w:tab w:val="left" w:pos="1701"/>
        </w:tabs>
        <w:rPr>
          <w:rFonts w:asciiTheme="minorHAnsi" w:eastAsiaTheme="minorEastAsia" w:hAnsiTheme="minorHAnsi" w:cstheme="minorBidi"/>
          <w:noProof/>
          <w:szCs w:val="22"/>
        </w:rPr>
      </w:pPr>
      <w:hyperlink w:anchor="_Toc42863636" w:history="1">
        <w:r w:rsidR="00D36C16" w:rsidRPr="001B742A">
          <w:rPr>
            <w:rStyle w:val="a7"/>
            <w:noProof/>
          </w:rPr>
          <w:t>3.3.6</w:t>
        </w:r>
        <w:r w:rsidR="00D36C16">
          <w:rPr>
            <w:rFonts w:asciiTheme="minorHAnsi" w:eastAsiaTheme="minorEastAsia" w:hAnsiTheme="minorHAnsi" w:cstheme="minorBidi"/>
            <w:noProof/>
            <w:szCs w:val="22"/>
          </w:rPr>
          <w:tab/>
        </w:r>
        <w:r w:rsidR="00D36C16" w:rsidRPr="001B742A">
          <w:rPr>
            <w:rStyle w:val="a7"/>
            <w:noProof/>
          </w:rPr>
          <w:t>Hyperparameters</w:t>
        </w:r>
        <w:r w:rsidR="00D36C16">
          <w:rPr>
            <w:noProof/>
            <w:webHidden/>
          </w:rPr>
          <w:tab/>
        </w:r>
        <w:r w:rsidR="00D36C16">
          <w:rPr>
            <w:noProof/>
            <w:webHidden/>
          </w:rPr>
          <w:fldChar w:fldCharType="begin"/>
        </w:r>
        <w:r w:rsidR="00D36C16">
          <w:rPr>
            <w:noProof/>
            <w:webHidden/>
          </w:rPr>
          <w:instrText xml:space="preserve"> PAGEREF _Toc42863636 \h </w:instrText>
        </w:r>
        <w:r w:rsidR="00D36C16">
          <w:rPr>
            <w:noProof/>
            <w:webHidden/>
          </w:rPr>
        </w:r>
        <w:r w:rsidR="00D36C16">
          <w:rPr>
            <w:noProof/>
            <w:webHidden/>
          </w:rPr>
          <w:fldChar w:fldCharType="separate"/>
        </w:r>
        <w:r w:rsidR="00D36C16">
          <w:rPr>
            <w:noProof/>
            <w:webHidden/>
          </w:rPr>
          <w:t>18</w:t>
        </w:r>
        <w:r w:rsidR="00D36C16">
          <w:rPr>
            <w:noProof/>
            <w:webHidden/>
          </w:rPr>
          <w:fldChar w:fldCharType="end"/>
        </w:r>
      </w:hyperlink>
    </w:p>
    <w:p w14:paraId="3487A8BD" w14:textId="0B62C12D" w:rsidR="00D36C16" w:rsidRDefault="00C3410B">
      <w:pPr>
        <w:pStyle w:val="22"/>
        <w:rPr>
          <w:rFonts w:asciiTheme="minorHAnsi" w:eastAsiaTheme="minorEastAsia" w:hAnsiTheme="minorHAnsi" w:cstheme="minorBidi"/>
          <w:b w:val="0"/>
          <w:noProof/>
          <w:szCs w:val="22"/>
        </w:rPr>
      </w:pPr>
      <w:hyperlink w:anchor="_Toc42863637" w:history="1">
        <w:r w:rsidR="00D36C16" w:rsidRPr="001B742A">
          <w:rPr>
            <w:rStyle w:val="a7"/>
            <w:noProof/>
          </w:rPr>
          <w:t>Chapter 4</w:t>
        </w:r>
        <w:r w:rsidR="00D36C16">
          <w:rPr>
            <w:rFonts w:asciiTheme="minorHAnsi" w:eastAsiaTheme="minorEastAsia" w:hAnsiTheme="minorHAnsi" w:cstheme="minorBidi"/>
            <w:b w:val="0"/>
            <w:noProof/>
            <w:szCs w:val="22"/>
          </w:rPr>
          <w:tab/>
        </w:r>
        <w:r w:rsidR="00D36C16" w:rsidRPr="001B742A">
          <w:rPr>
            <w:rStyle w:val="a7"/>
            <w:noProof/>
          </w:rPr>
          <w:t>Results of our experimental design</w:t>
        </w:r>
        <w:r w:rsidR="00D36C16">
          <w:rPr>
            <w:noProof/>
            <w:webHidden/>
          </w:rPr>
          <w:tab/>
        </w:r>
        <w:r w:rsidR="00D36C16">
          <w:rPr>
            <w:noProof/>
            <w:webHidden/>
          </w:rPr>
          <w:fldChar w:fldCharType="begin"/>
        </w:r>
        <w:r w:rsidR="00D36C16">
          <w:rPr>
            <w:noProof/>
            <w:webHidden/>
          </w:rPr>
          <w:instrText xml:space="preserve"> PAGEREF _Toc42863637 \h </w:instrText>
        </w:r>
        <w:r w:rsidR="00D36C16">
          <w:rPr>
            <w:noProof/>
            <w:webHidden/>
          </w:rPr>
        </w:r>
        <w:r w:rsidR="00D36C16">
          <w:rPr>
            <w:noProof/>
            <w:webHidden/>
          </w:rPr>
          <w:fldChar w:fldCharType="separate"/>
        </w:r>
        <w:r w:rsidR="00D36C16">
          <w:rPr>
            <w:noProof/>
            <w:webHidden/>
          </w:rPr>
          <w:t>20</w:t>
        </w:r>
        <w:r w:rsidR="00D36C16">
          <w:rPr>
            <w:noProof/>
            <w:webHidden/>
          </w:rPr>
          <w:fldChar w:fldCharType="end"/>
        </w:r>
      </w:hyperlink>
    </w:p>
    <w:p w14:paraId="53611ADF" w14:textId="624EA990" w:rsidR="00D36C16" w:rsidRDefault="00C3410B">
      <w:pPr>
        <w:pStyle w:val="32"/>
        <w:tabs>
          <w:tab w:val="left" w:pos="1418"/>
        </w:tabs>
        <w:rPr>
          <w:rFonts w:asciiTheme="minorHAnsi" w:eastAsiaTheme="minorEastAsia" w:hAnsiTheme="minorHAnsi" w:cstheme="minorBidi"/>
          <w:noProof/>
          <w:szCs w:val="22"/>
        </w:rPr>
      </w:pPr>
      <w:hyperlink w:anchor="_Toc42863638" w:history="1">
        <w:r w:rsidR="00D36C16" w:rsidRPr="001B742A">
          <w:rPr>
            <w:rStyle w:val="a7"/>
            <w:noProof/>
          </w:rPr>
          <w:t>4.1</w:t>
        </w:r>
        <w:r w:rsidR="00D36C16">
          <w:rPr>
            <w:rFonts w:asciiTheme="minorHAnsi" w:eastAsiaTheme="minorEastAsia" w:hAnsiTheme="minorHAnsi" w:cstheme="minorBidi"/>
            <w:noProof/>
            <w:szCs w:val="22"/>
          </w:rPr>
          <w:tab/>
        </w:r>
        <w:r w:rsidR="00D36C16" w:rsidRPr="001B742A">
          <w:rPr>
            <w:rStyle w:val="a7"/>
            <w:noProof/>
          </w:rPr>
          <w:t>Titanic: Machine Learning from Disaster</w:t>
        </w:r>
        <w:r w:rsidR="00D36C16">
          <w:rPr>
            <w:noProof/>
            <w:webHidden/>
          </w:rPr>
          <w:tab/>
        </w:r>
        <w:r w:rsidR="00D36C16">
          <w:rPr>
            <w:noProof/>
            <w:webHidden/>
          </w:rPr>
          <w:fldChar w:fldCharType="begin"/>
        </w:r>
        <w:r w:rsidR="00D36C16">
          <w:rPr>
            <w:noProof/>
            <w:webHidden/>
          </w:rPr>
          <w:instrText xml:space="preserve"> PAGEREF _Toc42863638 \h </w:instrText>
        </w:r>
        <w:r w:rsidR="00D36C16">
          <w:rPr>
            <w:noProof/>
            <w:webHidden/>
          </w:rPr>
        </w:r>
        <w:r w:rsidR="00D36C16">
          <w:rPr>
            <w:noProof/>
            <w:webHidden/>
          </w:rPr>
          <w:fldChar w:fldCharType="separate"/>
        </w:r>
        <w:r w:rsidR="00D36C16">
          <w:rPr>
            <w:noProof/>
            <w:webHidden/>
          </w:rPr>
          <w:t>20</w:t>
        </w:r>
        <w:r w:rsidR="00D36C16">
          <w:rPr>
            <w:noProof/>
            <w:webHidden/>
          </w:rPr>
          <w:fldChar w:fldCharType="end"/>
        </w:r>
      </w:hyperlink>
    </w:p>
    <w:p w14:paraId="4F50D067" w14:textId="5A69FEBF" w:rsidR="00D36C16" w:rsidRDefault="00C3410B">
      <w:pPr>
        <w:pStyle w:val="42"/>
        <w:tabs>
          <w:tab w:val="left" w:pos="1701"/>
        </w:tabs>
        <w:rPr>
          <w:rFonts w:asciiTheme="minorHAnsi" w:eastAsiaTheme="minorEastAsia" w:hAnsiTheme="minorHAnsi" w:cstheme="minorBidi"/>
          <w:noProof/>
          <w:szCs w:val="22"/>
        </w:rPr>
      </w:pPr>
      <w:hyperlink w:anchor="_Toc42863639" w:history="1">
        <w:r w:rsidR="00D36C16" w:rsidRPr="001B742A">
          <w:rPr>
            <w:rStyle w:val="a7"/>
            <w:noProof/>
          </w:rPr>
          <w:t>4.1.1</w:t>
        </w:r>
        <w:r w:rsidR="00D36C16">
          <w:rPr>
            <w:rFonts w:asciiTheme="minorHAnsi" w:eastAsiaTheme="minorEastAsia" w:hAnsiTheme="minorHAnsi" w:cstheme="minorBidi"/>
            <w:noProof/>
            <w:szCs w:val="22"/>
          </w:rPr>
          <w:tab/>
        </w:r>
        <w:r w:rsidR="00D36C16" w:rsidRPr="001B742A">
          <w:rPr>
            <w:rStyle w:val="a7"/>
            <w:noProof/>
          </w:rPr>
          <w:t>LightGBM (Self-made train(0.75)/test(0.25) on initial training sets)</w:t>
        </w:r>
        <w:r w:rsidR="00D36C16">
          <w:rPr>
            <w:noProof/>
            <w:webHidden/>
          </w:rPr>
          <w:tab/>
        </w:r>
        <w:r w:rsidR="00D36C16">
          <w:rPr>
            <w:noProof/>
            <w:webHidden/>
          </w:rPr>
          <w:fldChar w:fldCharType="begin"/>
        </w:r>
        <w:r w:rsidR="00D36C16">
          <w:rPr>
            <w:noProof/>
            <w:webHidden/>
          </w:rPr>
          <w:instrText xml:space="preserve"> PAGEREF _Toc42863639 \h </w:instrText>
        </w:r>
        <w:r w:rsidR="00D36C16">
          <w:rPr>
            <w:noProof/>
            <w:webHidden/>
          </w:rPr>
        </w:r>
        <w:r w:rsidR="00D36C16">
          <w:rPr>
            <w:noProof/>
            <w:webHidden/>
          </w:rPr>
          <w:fldChar w:fldCharType="separate"/>
        </w:r>
        <w:r w:rsidR="00D36C16">
          <w:rPr>
            <w:noProof/>
            <w:webHidden/>
          </w:rPr>
          <w:t>20</w:t>
        </w:r>
        <w:r w:rsidR="00D36C16">
          <w:rPr>
            <w:noProof/>
            <w:webHidden/>
          </w:rPr>
          <w:fldChar w:fldCharType="end"/>
        </w:r>
      </w:hyperlink>
    </w:p>
    <w:p w14:paraId="6A57CEC4" w14:textId="5FB89124" w:rsidR="00D36C16" w:rsidRDefault="00C3410B">
      <w:pPr>
        <w:pStyle w:val="42"/>
        <w:tabs>
          <w:tab w:val="left" w:pos="1701"/>
        </w:tabs>
        <w:rPr>
          <w:rFonts w:asciiTheme="minorHAnsi" w:eastAsiaTheme="minorEastAsia" w:hAnsiTheme="minorHAnsi" w:cstheme="minorBidi"/>
          <w:noProof/>
          <w:szCs w:val="22"/>
        </w:rPr>
      </w:pPr>
      <w:hyperlink w:anchor="_Toc42863640" w:history="1">
        <w:r w:rsidR="00D36C16" w:rsidRPr="001B742A">
          <w:rPr>
            <w:rStyle w:val="a7"/>
            <w:noProof/>
          </w:rPr>
          <w:t>4.1.2</w:t>
        </w:r>
        <w:r w:rsidR="00D36C16">
          <w:rPr>
            <w:rFonts w:asciiTheme="minorHAnsi" w:eastAsiaTheme="minorEastAsia" w:hAnsiTheme="minorHAnsi" w:cstheme="minorBidi"/>
            <w:noProof/>
            <w:szCs w:val="22"/>
          </w:rPr>
          <w:tab/>
        </w:r>
        <w:r w:rsidR="00D36C16" w:rsidRPr="001B742A">
          <w:rPr>
            <w:rStyle w:val="a7"/>
            <w:noProof/>
          </w:rPr>
          <w:t>CatBoost (Self-made train(0.75)/test(0.25) on initial training sets)</w:t>
        </w:r>
        <w:r w:rsidR="00D36C16">
          <w:rPr>
            <w:noProof/>
            <w:webHidden/>
          </w:rPr>
          <w:tab/>
        </w:r>
        <w:r w:rsidR="00D36C16">
          <w:rPr>
            <w:noProof/>
            <w:webHidden/>
          </w:rPr>
          <w:fldChar w:fldCharType="begin"/>
        </w:r>
        <w:r w:rsidR="00D36C16">
          <w:rPr>
            <w:noProof/>
            <w:webHidden/>
          </w:rPr>
          <w:instrText xml:space="preserve"> PAGEREF _Toc42863640 \h </w:instrText>
        </w:r>
        <w:r w:rsidR="00D36C16">
          <w:rPr>
            <w:noProof/>
            <w:webHidden/>
          </w:rPr>
        </w:r>
        <w:r w:rsidR="00D36C16">
          <w:rPr>
            <w:noProof/>
            <w:webHidden/>
          </w:rPr>
          <w:fldChar w:fldCharType="separate"/>
        </w:r>
        <w:r w:rsidR="00D36C16">
          <w:rPr>
            <w:noProof/>
            <w:webHidden/>
          </w:rPr>
          <w:t>21</w:t>
        </w:r>
        <w:r w:rsidR="00D36C16">
          <w:rPr>
            <w:noProof/>
            <w:webHidden/>
          </w:rPr>
          <w:fldChar w:fldCharType="end"/>
        </w:r>
      </w:hyperlink>
    </w:p>
    <w:p w14:paraId="45A41CC1" w14:textId="570D8FB8" w:rsidR="00D36C16" w:rsidRDefault="00C3410B">
      <w:pPr>
        <w:pStyle w:val="32"/>
        <w:tabs>
          <w:tab w:val="left" w:pos="1418"/>
        </w:tabs>
        <w:rPr>
          <w:rFonts w:asciiTheme="minorHAnsi" w:eastAsiaTheme="minorEastAsia" w:hAnsiTheme="minorHAnsi" w:cstheme="minorBidi"/>
          <w:noProof/>
          <w:szCs w:val="22"/>
        </w:rPr>
      </w:pPr>
      <w:hyperlink w:anchor="_Toc42863641" w:history="1">
        <w:r w:rsidR="00D36C16" w:rsidRPr="001B742A">
          <w:rPr>
            <w:rStyle w:val="a7"/>
            <w:noProof/>
          </w:rPr>
          <w:t>4.2</w:t>
        </w:r>
        <w:r w:rsidR="00D36C16">
          <w:rPr>
            <w:rFonts w:asciiTheme="minorHAnsi" w:eastAsiaTheme="minorEastAsia" w:hAnsiTheme="minorHAnsi" w:cstheme="minorBidi"/>
            <w:noProof/>
            <w:szCs w:val="22"/>
          </w:rPr>
          <w:tab/>
        </w:r>
        <w:r w:rsidR="00D36C16" w:rsidRPr="001B742A">
          <w:rPr>
            <w:rStyle w:val="a7"/>
            <w:noProof/>
          </w:rPr>
          <w:t>Cat in the Dat: Categorical Feature Encoding Challenge</w:t>
        </w:r>
        <w:r w:rsidR="00D36C16">
          <w:rPr>
            <w:noProof/>
            <w:webHidden/>
          </w:rPr>
          <w:tab/>
        </w:r>
        <w:r w:rsidR="00D36C16">
          <w:rPr>
            <w:noProof/>
            <w:webHidden/>
          </w:rPr>
          <w:fldChar w:fldCharType="begin"/>
        </w:r>
        <w:r w:rsidR="00D36C16">
          <w:rPr>
            <w:noProof/>
            <w:webHidden/>
          </w:rPr>
          <w:instrText xml:space="preserve"> PAGEREF _Toc42863641 \h </w:instrText>
        </w:r>
        <w:r w:rsidR="00D36C16">
          <w:rPr>
            <w:noProof/>
            <w:webHidden/>
          </w:rPr>
        </w:r>
        <w:r w:rsidR="00D36C16">
          <w:rPr>
            <w:noProof/>
            <w:webHidden/>
          </w:rPr>
          <w:fldChar w:fldCharType="separate"/>
        </w:r>
        <w:r w:rsidR="00D36C16">
          <w:rPr>
            <w:noProof/>
            <w:webHidden/>
          </w:rPr>
          <w:t>22</w:t>
        </w:r>
        <w:r w:rsidR="00D36C16">
          <w:rPr>
            <w:noProof/>
            <w:webHidden/>
          </w:rPr>
          <w:fldChar w:fldCharType="end"/>
        </w:r>
      </w:hyperlink>
    </w:p>
    <w:p w14:paraId="43EFF300" w14:textId="26A599FB" w:rsidR="00D36C16" w:rsidRDefault="00C3410B">
      <w:pPr>
        <w:pStyle w:val="42"/>
        <w:tabs>
          <w:tab w:val="left" w:pos="1701"/>
        </w:tabs>
        <w:rPr>
          <w:rFonts w:asciiTheme="minorHAnsi" w:eastAsiaTheme="minorEastAsia" w:hAnsiTheme="minorHAnsi" w:cstheme="minorBidi"/>
          <w:noProof/>
          <w:szCs w:val="22"/>
        </w:rPr>
      </w:pPr>
      <w:hyperlink w:anchor="_Toc42863642" w:history="1">
        <w:r w:rsidR="00D36C16" w:rsidRPr="001B742A">
          <w:rPr>
            <w:rStyle w:val="a7"/>
            <w:noProof/>
          </w:rPr>
          <w:t>4.2.1</w:t>
        </w:r>
        <w:r w:rsidR="00D36C16">
          <w:rPr>
            <w:rFonts w:asciiTheme="minorHAnsi" w:eastAsiaTheme="minorEastAsia" w:hAnsiTheme="minorHAnsi" w:cstheme="minorBidi"/>
            <w:noProof/>
            <w:szCs w:val="22"/>
          </w:rPr>
          <w:tab/>
        </w:r>
        <w:r w:rsidR="00D36C16" w:rsidRPr="001B742A">
          <w:rPr>
            <w:rStyle w:val="a7"/>
            <w:noProof/>
          </w:rPr>
          <w:t>LightGBM(Kaggle)</w:t>
        </w:r>
        <w:r w:rsidR="00D36C16">
          <w:rPr>
            <w:noProof/>
            <w:webHidden/>
          </w:rPr>
          <w:tab/>
        </w:r>
        <w:r w:rsidR="00D36C16">
          <w:rPr>
            <w:noProof/>
            <w:webHidden/>
          </w:rPr>
          <w:fldChar w:fldCharType="begin"/>
        </w:r>
        <w:r w:rsidR="00D36C16">
          <w:rPr>
            <w:noProof/>
            <w:webHidden/>
          </w:rPr>
          <w:instrText xml:space="preserve"> PAGEREF _Toc42863642 \h </w:instrText>
        </w:r>
        <w:r w:rsidR="00D36C16">
          <w:rPr>
            <w:noProof/>
            <w:webHidden/>
          </w:rPr>
        </w:r>
        <w:r w:rsidR="00D36C16">
          <w:rPr>
            <w:noProof/>
            <w:webHidden/>
          </w:rPr>
          <w:fldChar w:fldCharType="separate"/>
        </w:r>
        <w:r w:rsidR="00D36C16">
          <w:rPr>
            <w:noProof/>
            <w:webHidden/>
          </w:rPr>
          <w:t>22</w:t>
        </w:r>
        <w:r w:rsidR="00D36C16">
          <w:rPr>
            <w:noProof/>
            <w:webHidden/>
          </w:rPr>
          <w:fldChar w:fldCharType="end"/>
        </w:r>
      </w:hyperlink>
    </w:p>
    <w:p w14:paraId="674A2D80" w14:textId="513EEA91" w:rsidR="00D36C16" w:rsidRDefault="00C3410B">
      <w:pPr>
        <w:pStyle w:val="42"/>
        <w:tabs>
          <w:tab w:val="left" w:pos="1701"/>
        </w:tabs>
        <w:rPr>
          <w:rFonts w:asciiTheme="minorHAnsi" w:eastAsiaTheme="minorEastAsia" w:hAnsiTheme="minorHAnsi" w:cstheme="minorBidi"/>
          <w:noProof/>
          <w:szCs w:val="22"/>
        </w:rPr>
      </w:pPr>
      <w:hyperlink w:anchor="_Toc42863643" w:history="1">
        <w:r w:rsidR="00D36C16" w:rsidRPr="001B742A">
          <w:rPr>
            <w:rStyle w:val="a7"/>
            <w:noProof/>
          </w:rPr>
          <w:t>4.2.2</w:t>
        </w:r>
        <w:r w:rsidR="00D36C16">
          <w:rPr>
            <w:rFonts w:asciiTheme="minorHAnsi" w:eastAsiaTheme="minorEastAsia" w:hAnsiTheme="minorHAnsi" w:cstheme="minorBidi"/>
            <w:noProof/>
            <w:szCs w:val="22"/>
          </w:rPr>
          <w:tab/>
        </w:r>
        <w:r w:rsidR="00D36C16" w:rsidRPr="001B742A">
          <w:rPr>
            <w:rStyle w:val="a7"/>
            <w:noProof/>
          </w:rPr>
          <w:t>CatBoost(Kaggle)</w:t>
        </w:r>
        <w:r w:rsidR="00D36C16">
          <w:rPr>
            <w:noProof/>
            <w:webHidden/>
          </w:rPr>
          <w:tab/>
        </w:r>
        <w:r w:rsidR="00D36C16">
          <w:rPr>
            <w:noProof/>
            <w:webHidden/>
          </w:rPr>
          <w:fldChar w:fldCharType="begin"/>
        </w:r>
        <w:r w:rsidR="00D36C16">
          <w:rPr>
            <w:noProof/>
            <w:webHidden/>
          </w:rPr>
          <w:instrText xml:space="preserve"> PAGEREF _Toc42863643 \h </w:instrText>
        </w:r>
        <w:r w:rsidR="00D36C16">
          <w:rPr>
            <w:noProof/>
            <w:webHidden/>
          </w:rPr>
        </w:r>
        <w:r w:rsidR="00D36C16">
          <w:rPr>
            <w:noProof/>
            <w:webHidden/>
          </w:rPr>
          <w:fldChar w:fldCharType="separate"/>
        </w:r>
        <w:r w:rsidR="00D36C16">
          <w:rPr>
            <w:noProof/>
            <w:webHidden/>
          </w:rPr>
          <w:t>23</w:t>
        </w:r>
        <w:r w:rsidR="00D36C16">
          <w:rPr>
            <w:noProof/>
            <w:webHidden/>
          </w:rPr>
          <w:fldChar w:fldCharType="end"/>
        </w:r>
      </w:hyperlink>
    </w:p>
    <w:p w14:paraId="23C073EC" w14:textId="464A0472" w:rsidR="00D36C16" w:rsidRDefault="00C3410B">
      <w:pPr>
        <w:pStyle w:val="32"/>
        <w:tabs>
          <w:tab w:val="left" w:pos="1418"/>
        </w:tabs>
        <w:rPr>
          <w:rFonts w:asciiTheme="minorHAnsi" w:eastAsiaTheme="minorEastAsia" w:hAnsiTheme="minorHAnsi" w:cstheme="minorBidi"/>
          <w:noProof/>
          <w:szCs w:val="22"/>
        </w:rPr>
      </w:pPr>
      <w:hyperlink w:anchor="_Toc42863644" w:history="1">
        <w:r w:rsidR="00D36C16" w:rsidRPr="001B742A">
          <w:rPr>
            <w:rStyle w:val="a7"/>
            <w:noProof/>
          </w:rPr>
          <w:t>4.3</w:t>
        </w:r>
        <w:r w:rsidR="00D36C16">
          <w:rPr>
            <w:rFonts w:asciiTheme="minorHAnsi" w:eastAsiaTheme="minorEastAsia" w:hAnsiTheme="minorHAnsi" w:cstheme="minorBidi"/>
            <w:noProof/>
            <w:szCs w:val="22"/>
          </w:rPr>
          <w:tab/>
        </w:r>
        <w:r w:rsidR="00D36C16" w:rsidRPr="001B742A">
          <w:rPr>
            <w:rStyle w:val="a7"/>
            <w:noProof/>
          </w:rPr>
          <w:t>Bank Marketing UCI</w:t>
        </w:r>
        <w:r w:rsidR="00D36C16">
          <w:rPr>
            <w:noProof/>
            <w:webHidden/>
          </w:rPr>
          <w:tab/>
        </w:r>
        <w:r w:rsidR="00D36C16">
          <w:rPr>
            <w:noProof/>
            <w:webHidden/>
          </w:rPr>
          <w:fldChar w:fldCharType="begin"/>
        </w:r>
        <w:r w:rsidR="00D36C16">
          <w:rPr>
            <w:noProof/>
            <w:webHidden/>
          </w:rPr>
          <w:instrText xml:space="preserve"> PAGEREF _Toc42863644 \h </w:instrText>
        </w:r>
        <w:r w:rsidR="00D36C16">
          <w:rPr>
            <w:noProof/>
            <w:webHidden/>
          </w:rPr>
        </w:r>
        <w:r w:rsidR="00D36C16">
          <w:rPr>
            <w:noProof/>
            <w:webHidden/>
          </w:rPr>
          <w:fldChar w:fldCharType="separate"/>
        </w:r>
        <w:r w:rsidR="00D36C16">
          <w:rPr>
            <w:noProof/>
            <w:webHidden/>
          </w:rPr>
          <w:t>23</w:t>
        </w:r>
        <w:r w:rsidR="00D36C16">
          <w:rPr>
            <w:noProof/>
            <w:webHidden/>
          </w:rPr>
          <w:fldChar w:fldCharType="end"/>
        </w:r>
      </w:hyperlink>
    </w:p>
    <w:p w14:paraId="292BF835" w14:textId="281E6D12" w:rsidR="00D36C16" w:rsidRDefault="00C3410B">
      <w:pPr>
        <w:pStyle w:val="42"/>
        <w:tabs>
          <w:tab w:val="left" w:pos="1701"/>
        </w:tabs>
        <w:rPr>
          <w:rFonts w:asciiTheme="minorHAnsi" w:eastAsiaTheme="minorEastAsia" w:hAnsiTheme="minorHAnsi" w:cstheme="minorBidi"/>
          <w:noProof/>
          <w:szCs w:val="22"/>
        </w:rPr>
      </w:pPr>
      <w:hyperlink w:anchor="_Toc42863645" w:history="1">
        <w:r w:rsidR="00D36C16" w:rsidRPr="001B742A">
          <w:rPr>
            <w:rStyle w:val="a7"/>
            <w:noProof/>
          </w:rPr>
          <w:t>4.3.1</w:t>
        </w:r>
        <w:r w:rsidR="00D36C16">
          <w:rPr>
            <w:rFonts w:asciiTheme="minorHAnsi" w:eastAsiaTheme="minorEastAsia" w:hAnsiTheme="minorHAnsi" w:cstheme="minorBidi"/>
            <w:noProof/>
            <w:szCs w:val="22"/>
          </w:rPr>
          <w:tab/>
        </w:r>
        <w:r w:rsidR="00D36C16" w:rsidRPr="001B742A">
          <w:rPr>
            <w:rStyle w:val="a7"/>
            <w:noProof/>
          </w:rPr>
          <w:t>LightGBM(Kaggle)</w:t>
        </w:r>
        <w:r w:rsidR="00D36C16">
          <w:rPr>
            <w:noProof/>
            <w:webHidden/>
          </w:rPr>
          <w:tab/>
        </w:r>
        <w:r w:rsidR="00D36C16">
          <w:rPr>
            <w:noProof/>
            <w:webHidden/>
          </w:rPr>
          <w:fldChar w:fldCharType="begin"/>
        </w:r>
        <w:r w:rsidR="00D36C16">
          <w:rPr>
            <w:noProof/>
            <w:webHidden/>
          </w:rPr>
          <w:instrText xml:space="preserve"> PAGEREF _Toc42863645 \h </w:instrText>
        </w:r>
        <w:r w:rsidR="00D36C16">
          <w:rPr>
            <w:noProof/>
            <w:webHidden/>
          </w:rPr>
        </w:r>
        <w:r w:rsidR="00D36C16">
          <w:rPr>
            <w:noProof/>
            <w:webHidden/>
          </w:rPr>
          <w:fldChar w:fldCharType="separate"/>
        </w:r>
        <w:r w:rsidR="00D36C16">
          <w:rPr>
            <w:noProof/>
            <w:webHidden/>
          </w:rPr>
          <w:t>24</w:t>
        </w:r>
        <w:r w:rsidR="00D36C16">
          <w:rPr>
            <w:noProof/>
            <w:webHidden/>
          </w:rPr>
          <w:fldChar w:fldCharType="end"/>
        </w:r>
      </w:hyperlink>
    </w:p>
    <w:p w14:paraId="16DDCA12" w14:textId="057821B2" w:rsidR="00D36C16" w:rsidRDefault="00C3410B">
      <w:pPr>
        <w:pStyle w:val="42"/>
        <w:tabs>
          <w:tab w:val="left" w:pos="1701"/>
        </w:tabs>
        <w:rPr>
          <w:rFonts w:asciiTheme="minorHAnsi" w:eastAsiaTheme="minorEastAsia" w:hAnsiTheme="minorHAnsi" w:cstheme="minorBidi"/>
          <w:noProof/>
          <w:szCs w:val="22"/>
        </w:rPr>
      </w:pPr>
      <w:hyperlink w:anchor="_Toc42863646" w:history="1">
        <w:r w:rsidR="00D36C16" w:rsidRPr="001B742A">
          <w:rPr>
            <w:rStyle w:val="a7"/>
            <w:noProof/>
          </w:rPr>
          <w:t>4.3.2</w:t>
        </w:r>
        <w:r w:rsidR="00D36C16">
          <w:rPr>
            <w:rFonts w:asciiTheme="minorHAnsi" w:eastAsiaTheme="minorEastAsia" w:hAnsiTheme="minorHAnsi" w:cstheme="minorBidi"/>
            <w:noProof/>
            <w:szCs w:val="22"/>
          </w:rPr>
          <w:tab/>
        </w:r>
        <w:r w:rsidR="00D36C16" w:rsidRPr="001B742A">
          <w:rPr>
            <w:rStyle w:val="a7"/>
            <w:noProof/>
          </w:rPr>
          <w:t>CatBoost(Kaggle)</w:t>
        </w:r>
        <w:r w:rsidR="00D36C16">
          <w:rPr>
            <w:noProof/>
            <w:webHidden/>
          </w:rPr>
          <w:tab/>
        </w:r>
        <w:r w:rsidR="00D36C16">
          <w:rPr>
            <w:noProof/>
            <w:webHidden/>
          </w:rPr>
          <w:fldChar w:fldCharType="begin"/>
        </w:r>
        <w:r w:rsidR="00D36C16">
          <w:rPr>
            <w:noProof/>
            <w:webHidden/>
          </w:rPr>
          <w:instrText xml:space="preserve"> PAGEREF _Toc42863646 \h </w:instrText>
        </w:r>
        <w:r w:rsidR="00D36C16">
          <w:rPr>
            <w:noProof/>
            <w:webHidden/>
          </w:rPr>
        </w:r>
        <w:r w:rsidR="00D36C16">
          <w:rPr>
            <w:noProof/>
            <w:webHidden/>
          </w:rPr>
          <w:fldChar w:fldCharType="separate"/>
        </w:r>
        <w:r w:rsidR="00D36C16">
          <w:rPr>
            <w:noProof/>
            <w:webHidden/>
          </w:rPr>
          <w:t>24</w:t>
        </w:r>
        <w:r w:rsidR="00D36C16">
          <w:rPr>
            <w:noProof/>
            <w:webHidden/>
          </w:rPr>
          <w:fldChar w:fldCharType="end"/>
        </w:r>
      </w:hyperlink>
    </w:p>
    <w:p w14:paraId="559DCC96" w14:textId="36ECB9B0" w:rsidR="00D36C16" w:rsidRDefault="00C3410B">
      <w:pPr>
        <w:pStyle w:val="32"/>
        <w:tabs>
          <w:tab w:val="left" w:pos="1418"/>
        </w:tabs>
        <w:rPr>
          <w:rFonts w:asciiTheme="minorHAnsi" w:eastAsiaTheme="minorEastAsia" w:hAnsiTheme="minorHAnsi" w:cstheme="minorBidi"/>
          <w:noProof/>
          <w:szCs w:val="22"/>
        </w:rPr>
      </w:pPr>
      <w:hyperlink w:anchor="_Toc42863647" w:history="1">
        <w:r w:rsidR="00D36C16" w:rsidRPr="001B742A">
          <w:rPr>
            <w:rStyle w:val="a7"/>
            <w:noProof/>
          </w:rPr>
          <w:t>4.4</w:t>
        </w:r>
        <w:r w:rsidR="00D36C16">
          <w:rPr>
            <w:rFonts w:asciiTheme="minorHAnsi" w:eastAsiaTheme="minorEastAsia" w:hAnsiTheme="minorHAnsi" w:cstheme="minorBidi"/>
            <w:noProof/>
            <w:szCs w:val="22"/>
          </w:rPr>
          <w:tab/>
        </w:r>
        <w:r w:rsidR="00D36C16" w:rsidRPr="001B742A">
          <w:rPr>
            <w:rStyle w:val="a7"/>
            <w:noProof/>
          </w:rPr>
          <w:t>E-Sun Bank Fraud Detection</w:t>
        </w:r>
        <w:r w:rsidR="00D36C16">
          <w:rPr>
            <w:noProof/>
            <w:webHidden/>
          </w:rPr>
          <w:tab/>
        </w:r>
        <w:r w:rsidR="00D36C16">
          <w:rPr>
            <w:noProof/>
            <w:webHidden/>
          </w:rPr>
          <w:fldChar w:fldCharType="begin"/>
        </w:r>
        <w:r w:rsidR="00D36C16">
          <w:rPr>
            <w:noProof/>
            <w:webHidden/>
          </w:rPr>
          <w:instrText xml:space="preserve"> PAGEREF _Toc42863647 \h </w:instrText>
        </w:r>
        <w:r w:rsidR="00D36C16">
          <w:rPr>
            <w:noProof/>
            <w:webHidden/>
          </w:rPr>
        </w:r>
        <w:r w:rsidR="00D36C16">
          <w:rPr>
            <w:noProof/>
            <w:webHidden/>
          </w:rPr>
          <w:fldChar w:fldCharType="separate"/>
        </w:r>
        <w:r w:rsidR="00D36C16">
          <w:rPr>
            <w:noProof/>
            <w:webHidden/>
          </w:rPr>
          <w:t>26</w:t>
        </w:r>
        <w:r w:rsidR="00D36C16">
          <w:rPr>
            <w:noProof/>
            <w:webHidden/>
          </w:rPr>
          <w:fldChar w:fldCharType="end"/>
        </w:r>
      </w:hyperlink>
    </w:p>
    <w:p w14:paraId="21BE6B3D" w14:textId="3A9CB83B" w:rsidR="00D36C16" w:rsidRDefault="00C3410B">
      <w:pPr>
        <w:pStyle w:val="42"/>
        <w:tabs>
          <w:tab w:val="left" w:pos="1701"/>
        </w:tabs>
        <w:rPr>
          <w:rFonts w:asciiTheme="minorHAnsi" w:eastAsiaTheme="minorEastAsia" w:hAnsiTheme="minorHAnsi" w:cstheme="minorBidi"/>
          <w:noProof/>
          <w:szCs w:val="22"/>
        </w:rPr>
      </w:pPr>
      <w:hyperlink w:anchor="_Toc42863648" w:history="1">
        <w:r w:rsidR="00D36C16" w:rsidRPr="001B742A">
          <w:rPr>
            <w:rStyle w:val="a7"/>
            <w:noProof/>
          </w:rPr>
          <w:t>4.4.1</w:t>
        </w:r>
        <w:r w:rsidR="00D36C16">
          <w:rPr>
            <w:rFonts w:asciiTheme="minorHAnsi" w:eastAsiaTheme="minorEastAsia" w:hAnsiTheme="minorHAnsi" w:cstheme="minorBidi"/>
            <w:noProof/>
            <w:szCs w:val="22"/>
          </w:rPr>
          <w:tab/>
        </w:r>
        <w:r w:rsidR="00D36C16" w:rsidRPr="001B742A">
          <w:rPr>
            <w:rStyle w:val="a7"/>
            <w:noProof/>
          </w:rPr>
          <w:t>LightGBM(Self-made train(0.75)/test(0.25) on initial training sets)</w:t>
        </w:r>
        <w:r w:rsidR="00D36C16">
          <w:rPr>
            <w:noProof/>
            <w:webHidden/>
          </w:rPr>
          <w:tab/>
        </w:r>
        <w:r w:rsidR="00D36C16">
          <w:rPr>
            <w:noProof/>
            <w:webHidden/>
          </w:rPr>
          <w:fldChar w:fldCharType="begin"/>
        </w:r>
        <w:r w:rsidR="00D36C16">
          <w:rPr>
            <w:noProof/>
            <w:webHidden/>
          </w:rPr>
          <w:instrText xml:space="preserve"> PAGEREF _Toc42863648 \h </w:instrText>
        </w:r>
        <w:r w:rsidR="00D36C16">
          <w:rPr>
            <w:noProof/>
            <w:webHidden/>
          </w:rPr>
        </w:r>
        <w:r w:rsidR="00D36C16">
          <w:rPr>
            <w:noProof/>
            <w:webHidden/>
          </w:rPr>
          <w:fldChar w:fldCharType="separate"/>
        </w:r>
        <w:r w:rsidR="00D36C16">
          <w:rPr>
            <w:noProof/>
            <w:webHidden/>
          </w:rPr>
          <w:t>26</w:t>
        </w:r>
        <w:r w:rsidR="00D36C16">
          <w:rPr>
            <w:noProof/>
            <w:webHidden/>
          </w:rPr>
          <w:fldChar w:fldCharType="end"/>
        </w:r>
      </w:hyperlink>
    </w:p>
    <w:p w14:paraId="2124C759" w14:textId="64F4A21D" w:rsidR="00D36C16" w:rsidRDefault="00C3410B">
      <w:pPr>
        <w:pStyle w:val="42"/>
        <w:tabs>
          <w:tab w:val="left" w:pos="1701"/>
        </w:tabs>
        <w:rPr>
          <w:rFonts w:asciiTheme="minorHAnsi" w:eastAsiaTheme="minorEastAsia" w:hAnsiTheme="minorHAnsi" w:cstheme="minorBidi"/>
          <w:noProof/>
          <w:szCs w:val="22"/>
        </w:rPr>
      </w:pPr>
      <w:hyperlink w:anchor="_Toc42863649" w:history="1">
        <w:r w:rsidR="00D36C16" w:rsidRPr="001B742A">
          <w:rPr>
            <w:rStyle w:val="a7"/>
            <w:noProof/>
          </w:rPr>
          <w:t>4.4.2</w:t>
        </w:r>
        <w:r w:rsidR="00D36C16">
          <w:rPr>
            <w:rFonts w:asciiTheme="minorHAnsi" w:eastAsiaTheme="minorEastAsia" w:hAnsiTheme="minorHAnsi" w:cstheme="minorBidi"/>
            <w:noProof/>
            <w:szCs w:val="22"/>
          </w:rPr>
          <w:tab/>
        </w:r>
        <w:r w:rsidR="00D36C16" w:rsidRPr="001B742A">
          <w:rPr>
            <w:rStyle w:val="a7"/>
            <w:noProof/>
          </w:rPr>
          <w:t>CatBoost(Self-made train(0.75)/test(0.25) on initial training sets)</w:t>
        </w:r>
        <w:r w:rsidR="00D36C16">
          <w:rPr>
            <w:noProof/>
            <w:webHidden/>
          </w:rPr>
          <w:tab/>
        </w:r>
        <w:r w:rsidR="00D36C16">
          <w:rPr>
            <w:noProof/>
            <w:webHidden/>
          </w:rPr>
          <w:fldChar w:fldCharType="begin"/>
        </w:r>
        <w:r w:rsidR="00D36C16">
          <w:rPr>
            <w:noProof/>
            <w:webHidden/>
          </w:rPr>
          <w:instrText xml:space="preserve"> PAGEREF _Toc42863649 \h </w:instrText>
        </w:r>
        <w:r w:rsidR="00D36C16">
          <w:rPr>
            <w:noProof/>
            <w:webHidden/>
          </w:rPr>
        </w:r>
        <w:r w:rsidR="00D36C16">
          <w:rPr>
            <w:noProof/>
            <w:webHidden/>
          </w:rPr>
          <w:fldChar w:fldCharType="separate"/>
        </w:r>
        <w:r w:rsidR="00D36C16">
          <w:rPr>
            <w:noProof/>
            <w:webHidden/>
          </w:rPr>
          <w:t>26</w:t>
        </w:r>
        <w:r w:rsidR="00D36C16">
          <w:rPr>
            <w:noProof/>
            <w:webHidden/>
          </w:rPr>
          <w:fldChar w:fldCharType="end"/>
        </w:r>
      </w:hyperlink>
    </w:p>
    <w:p w14:paraId="1B00600D" w14:textId="55A82AB6" w:rsidR="00D36C16" w:rsidRDefault="00C3410B">
      <w:pPr>
        <w:pStyle w:val="32"/>
        <w:tabs>
          <w:tab w:val="left" w:pos="1418"/>
        </w:tabs>
        <w:rPr>
          <w:rFonts w:asciiTheme="minorHAnsi" w:eastAsiaTheme="minorEastAsia" w:hAnsiTheme="minorHAnsi" w:cstheme="minorBidi"/>
          <w:noProof/>
          <w:szCs w:val="22"/>
        </w:rPr>
      </w:pPr>
      <w:hyperlink w:anchor="_Toc42863650" w:history="1">
        <w:r w:rsidR="00D36C16" w:rsidRPr="001B742A">
          <w:rPr>
            <w:rStyle w:val="a7"/>
            <w:noProof/>
          </w:rPr>
          <w:t>4.5</w:t>
        </w:r>
        <w:r w:rsidR="00D36C16">
          <w:rPr>
            <w:rFonts w:asciiTheme="minorHAnsi" w:eastAsiaTheme="minorEastAsia" w:hAnsiTheme="minorHAnsi" w:cstheme="minorBidi"/>
            <w:noProof/>
            <w:szCs w:val="22"/>
          </w:rPr>
          <w:tab/>
        </w:r>
        <w:r w:rsidR="00D36C16" w:rsidRPr="001B742A">
          <w:rPr>
            <w:rStyle w:val="a7"/>
            <w:noProof/>
          </w:rPr>
          <w:t>Summary (AUC &amp; Private Score)</w:t>
        </w:r>
        <w:r w:rsidR="00D36C16">
          <w:rPr>
            <w:noProof/>
            <w:webHidden/>
          </w:rPr>
          <w:tab/>
        </w:r>
        <w:r w:rsidR="00D36C16">
          <w:rPr>
            <w:noProof/>
            <w:webHidden/>
          </w:rPr>
          <w:fldChar w:fldCharType="begin"/>
        </w:r>
        <w:r w:rsidR="00D36C16">
          <w:rPr>
            <w:noProof/>
            <w:webHidden/>
          </w:rPr>
          <w:instrText xml:space="preserve"> PAGEREF _Toc42863650 \h </w:instrText>
        </w:r>
        <w:r w:rsidR="00D36C16">
          <w:rPr>
            <w:noProof/>
            <w:webHidden/>
          </w:rPr>
        </w:r>
        <w:r w:rsidR="00D36C16">
          <w:rPr>
            <w:noProof/>
            <w:webHidden/>
          </w:rPr>
          <w:fldChar w:fldCharType="separate"/>
        </w:r>
        <w:r w:rsidR="00D36C16">
          <w:rPr>
            <w:noProof/>
            <w:webHidden/>
          </w:rPr>
          <w:t>28</w:t>
        </w:r>
        <w:r w:rsidR="00D36C16">
          <w:rPr>
            <w:noProof/>
            <w:webHidden/>
          </w:rPr>
          <w:fldChar w:fldCharType="end"/>
        </w:r>
      </w:hyperlink>
    </w:p>
    <w:p w14:paraId="78718778" w14:textId="36CB34F2" w:rsidR="00D36C16" w:rsidRDefault="00C3410B">
      <w:pPr>
        <w:pStyle w:val="42"/>
        <w:tabs>
          <w:tab w:val="left" w:pos="1701"/>
        </w:tabs>
        <w:rPr>
          <w:rFonts w:asciiTheme="minorHAnsi" w:eastAsiaTheme="minorEastAsia" w:hAnsiTheme="minorHAnsi" w:cstheme="minorBidi"/>
          <w:noProof/>
          <w:szCs w:val="22"/>
        </w:rPr>
      </w:pPr>
      <w:hyperlink w:anchor="_Toc42863651" w:history="1">
        <w:r w:rsidR="00D36C16" w:rsidRPr="001B742A">
          <w:rPr>
            <w:rStyle w:val="a7"/>
            <w:noProof/>
          </w:rPr>
          <w:t>4.5.1</w:t>
        </w:r>
        <w:r w:rsidR="00D36C16">
          <w:rPr>
            <w:rFonts w:asciiTheme="minorHAnsi" w:eastAsiaTheme="minorEastAsia" w:hAnsiTheme="minorHAnsi" w:cstheme="minorBidi"/>
            <w:noProof/>
            <w:szCs w:val="22"/>
          </w:rPr>
          <w:tab/>
        </w:r>
        <w:r w:rsidR="00D36C16" w:rsidRPr="001B742A">
          <w:rPr>
            <w:rStyle w:val="a7"/>
            <w:noProof/>
          </w:rPr>
          <w:t>Training speed</w:t>
        </w:r>
        <w:r w:rsidR="00D36C16">
          <w:rPr>
            <w:noProof/>
            <w:webHidden/>
          </w:rPr>
          <w:tab/>
        </w:r>
        <w:r w:rsidR="00D36C16">
          <w:rPr>
            <w:noProof/>
            <w:webHidden/>
          </w:rPr>
          <w:fldChar w:fldCharType="begin"/>
        </w:r>
        <w:r w:rsidR="00D36C16">
          <w:rPr>
            <w:noProof/>
            <w:webHidden/>
          </w:rPr>
          <w:instrText xml:space="preserve"> PAGEREF _Toc42863651 \h </w:instrText>
        </w:r>
        <w:r w:rsidR="00D36C16">
          <w:rPr>
            <w:noProof/>
            <w:webHidden/>
          </w:rPr>
        </w:r>
        <w:r w:rsidR="00D36C16">
          <w:rPr>
            <w:noProof/>
            <w:webHidden/>
          </w:rPr>
          <w:fldChar w:fldCharType="separate"/>
        </w:r>
        <w:r w:rsidR="00D36C16">
          <w:rPr>
            <w:noProof/>
            <w:webHidden/>
          </w:rPr>
          <w:t>28</w:t>
        </w:r>
        <w:r w:rsidR="00D36C16">
          <w:rPr>
            <w:noProof/>
            <w:webHidden/>
          </w:rPr>
          <w:fldChar w:fldCharType="end"/>
        </w:r>
      </w:hyperlink>
    </w:p>
    <w:p w14:paraId="36670200" w14:textId="0BD2F618" w:rsidR="00D36C16" w:rsidRDefault="00C3410B">
      <w:pPr>
        <w:pStyle w:val="42"/>
        <w:tabs>
          <w:tab w:val="left" w:pos="1701"/>
        </w:tabs>
        <w:rPr>
          <w:rFonts w:asciiTheme="minorHAnsi" w:eastAsiaTheme="minorEastAsia" w:hAnsiTheme="minorHAnsi" w:cstheme="minorBidi"/>
          <w:noProof/>
          <w:szCs w:val="22"/>
        </w:rPr>
      </w:pPr>
      <w:hyperlink w:anchor="_Toc42863652" w:history="1">
        <w:r w:rsidR="00D36C16" w:rsidRPr="001B742A">
          <w:rPr>
            <w:rStyle w:val="a7"/>
            <w:noProof/>
          </w:rPr>
          <w:t>4.5.2</w:t>
        </w:r>
        <w:r w:rsidR="00D36C16">
          <w:rPr>
            <w:rFonts w:asciiTheme="minorHAnsi" w:eastAsiaTheme="minorEastAsia" w:hAnsiTheme="minorHAnsi" w:cstheme="minorBidi"/>
            <w:noProof/>
            <w:szCs w:val="22"/>
          </w:rPr>
          <w:tab/>
        </w:r>
        <w:r w:rsidR="00D36C16" w:rsidRPr="001B742A">
          <w:rPr>
            <w:rStyle w:val="a7"/>
            <w:noProof/>
          </w:rPr>
          <w:t>Performance</w:t>
        </w:r>
        <w:r w:rsidR="00D36C16">
          <w:rPr>
            <w:noProof/>
            <w:webHidden/>
          </w:rPr>
          <w:tab/>
        </w:r>
        <w:r w:rsidR="00D36C16">
          <w:rPr>
            <w:noProof/>
            <w:webHidden/>
          </w:rPr>
          <w:fldChar w:fldCharType="begin"/>
        </w:r>
        <w:r w:rsidR="00D36C16">
          <w:rPr>
            <w:noProof/>
            <w:webHidden/>
          </w:rPr>
          <w:instrText xml:space="preserve"> PAGEREF _Toc42863652 \h </w:instrText>
        </w:r>
        <w:r w:rsidR="00D36C16">
          <w:rPr>
            <w:noProof/>
            <w:webHidden/>
          </w:rPr>
        </w:r>
        <w:r w:rsidR="00D36C16">
          <w:rPr>
            <w:noProof/>
            <w:webHidden/>
          </w:rPr>
          <w:fldChar w:fldCharType="separate"/>
        </w:r>
        <w:r w:rsidR="00D36C16">
          <w:rPr>
            <w:noProof/>
            <w:webHidden/>
          </w:rPr>
          <w:t>28</w:t>
        </w:r>
        <w:r w:rsidR="00D36C16">
          <w:rPr>
            <w:noProof/>
            <w:webHidden/>
          </w:rPr>
          <w:fldChar w:fldCharType="end"/>
        </w:r>
      </w:hyperlink>
    </w:p>
    <w:p w14:paraId="28C49A22" w14:textId="0812342A" w:rsidR="00D36C16" w:rsidRDefault="00C3410B">
      <w:pPr>
        <w:pStyle w:val="22"/>
        <w:rPr>
          <w:rFonts w:asciiTheme="minorHAnsi" w:eastAsiaTheme="minorEastAsia" w:hAnsiTheme="minorHAnsi" w:cstheme="minorBidi"/>
          <w:b w:val="0"/>
          <w:noProof/>
          <w:szCs w:val="22"/>
        </w:rPr>
      </w:pPr>
      <w:hyperlink w:anchor="_Toc42863653" w:history="1">
        <w:r w:rsidR="00D36C16" w:rsidRPr="001B742A">
          <w:rPr>
            <w:rStyle w:val="a7"/>
            <w:noProof/>
          </w:rPr>
          <w:t>Chapter 5</w:t>
        </w:r>
        <w:r w:rsidR="00D36C16">
          <w:rPr>
            <w:rFonts w:asciiTheme="minorHAnsi" w:eastAsiaTheme="minorEastAsia" w:hAnsiTheme="minorHAnsi" w:cstheme="minorBidi"/>
            <w:b w:val="0"/>
            <w:noProof/>
            <w:szCs w:val="22"/>
          </w:rPr>
          <w:tab/>
        </w:r>
        <w:r w:rsidR="00D36C16" w:rsidRPr="001B742A">
          <w:rPr>
            <w:rStyle w:val="a7"/>
            <w:noProof/>
          </w:rPr>
          <w:t>Conclusion</w:t>
        </w:r>
        <w:r w:rsidR="00D36C16">
          <w:rPr>
            <w:noProof/>
            <w:webHidden/>
          </w:rPr>
          <w:tab/>
        </w:r>
        <w:r w:rsidR="00D36C16">
          <w:rPr>
            <w:noProof/>
            <w:webHidden/>
          </w:rPr>
          <w:fldChar w:fldCharType="begin"/>
        </w:r>
        <w:r w:rsidR="00D36C16">
          <w:rPr>
            <w:noProof/>
            <w:webHidden/>
          </w:rPr>
          <w:instrText xml:space="preserve"> PAGEREF _Toc42863653 \h </w:instrText>
        </w:r>
        <w:r w:rsidR="00D36C16">
          <w:rPr>
            <w:noProof/>
            <w:webHidden/>
          </w:rPr>
        </w:r>
        <w:r w:rsidR="00D36C16">
          <w:rPr>
            <w:noProof/>
            <w:webHidden/>
          </w:rPr>
          <w:fldChar w:fldCharType="separate"/>
        </w:r>
        <w:r w:rsidR="00D36C16">
          <w:rPr>
            <w:noProof/>
            <w:webHidden/>
          </w:rPr>
          <w:t>31</w:t>
        </w:r>
        <w:r w:rsidR="00D36C16">
          <w:rPr>
            <w:noProof/>
            <w:webHidden/>
          </w:rPr>
          <w:fldChar w:fldCharType="end"/>
        </w:r>
      </w:hyperlink>
    </w:p>
    <w:p w14:paraId="1959E5EB" w14:textId="394B5C32" w:rsidR="00D36C16" w:rsidRDefault="00C3410B">
      <w:pPr>
        <w:pStyle w:val="42"/>
        <w:tabs>
          <w:tab w:val="left" w:pos="1701"/>
        </w:tabs>
        <w:rPr>
          <w:rFonts w:asciiTheme="minorHAnsi" w:eastAsiaTheme="minorEastAsia" w:hAnsiTheme="minorHAnsi" w:cstheme="minorBidi"/>
          <w:noProof/>
          <w:szCs w:val="22"/>
        </w:rPr>
      </w:pPr>
      <w:hyperlink w:anchor="_Toc42863654" w:history="1">
        <w:r w:rsidR="00D36C16" w:rsidRPr="001B742A">
          <w:rPr>
            <w:rStyle w:val="a7"/>
            <w:noProof/>
          </w:rPr>
          <w:t>5.1.1</w:t>
        </w:r>
        <w:r w:rsidR="00D36C16">
          <w:rPr>
            <w:rFonts w:asciiTheme="minorHAnsi" w:eastAsiaTheme="minorEastAsia" w:hAnsiTheme="minorHAnsi" w:cstheme="minorBidi"/>
            <w:noProof/>
            <w:szCs w:val="22"/>
          </w:rPr>
          <w:tab/>
        </w:r>
        <w:r w:rsidR="00D36C16" w:rsidRPr="001B742A">
          <w:rPr>
            <w:rStyle w:val="a7"/>
            <w:noProof/>
          </w:rPr>
          <w:t>Summary:</w:t>
        </w:r>
        <w:r w:rsidR="00D36C16">
          <w:rPr>
            <w:noProof/>
            <w:webHidden/>
          </w:rPr>
          <w:tab/>
        </w:r>
        <w:r w:rsidR="00D36C16">
          <w:rPr>
            <w:noProof/>
            <w:webHidden/>
          </w:rPr>
          <w:fldChar w:fldCharType="begin"/>
        </w:r>
        <w:r w:rsidR="00D36C16">
          <w:rPr>
            <w:noProof/>
            <w:webHidden/>
          </w:rPr>
          <w:instrText xml:space="preserve"> PAGEREF _Toc42863654 \h </w:instrText>
        </w:r>
        <w:r w:rsidR="00D36C16">
          <w:rPr>
            <w:noProof/>
            <w:webHidden/>
          </w:rPr>
        </w:r>
        <w:r w:rsidR="00D36C16">
          <w:rPr>
            <w:noProof/>
            <w:webHidden/>
          </w:rPr>
          <w:fldChar w:fldCharType="separate"/>
        </w:r>
        <w:r w:rsidR="00D36C16">
          <w:rPr>
            <w:noProof/>
            <w:webHidden/>
          </w:rPr>
          <w:t>31</w:t>
        </w:r>
        <w:r w:rsidR="00D36C16">
          <w:rPr>
            <w:noProof/>
            <w:webHidden/>
          </w:rPr>
          <w:fldChar w:fldCharType="end"/>
        </w:r>
      </w:hyperlink>
    </w:p>
    <w:p w14:paraId="28D61A80" w14:textId="5A6A3468" w:rsidR="00D36C16" w:rsidRDefault="00C3410B">
      <w:pPr>
        <w:pStyle w:val="42"/>
        <w:tabs>
          <w:tab w:val="left" w:pos="1701"/>
        </w:tabs>
        <w:rPr>
          <w:rFonts w:asciiTheme="minorHAnsi" w:eastAsiaTheme="minorEastAsia" w:hAnsiTheme="minorHAnsi" w:cstheme="minorBidi"/>
          <w:noProof/>
          <w:szCs w:val="22"/>
        </w:rPr>
      </w:pPr>
      <w:hyperlink w:anchor="_Toc42863655" w:history="1">
        <w:r w:rsidR="00D36C16" w:rsidRPr="001B742A">
          <w:rPr>
            <w:rStyle w:val="a7"/>
            <w:noProof/>
          </w:rPr>
          <w:t>5.1.2</w:t>
        </w:r>
        <w:r w:rsidR="00D36C16">
          <w:rPr>
            <w:rFonts w:asciiTheme="minorHAnsi" w:eastAsiaTheme="minorEastAsia" w:hAnsiTheme="minorHAnsi" w:cstheme="minorBidi"/>
            <w:noProof/>
            <w:szCs w:val="22"/>
          </w:rPr>
          <w:tab/>
        </w:r>
        <w:r w:rsidR="00D36C16" w:rsidRPr="001B742A">
          <w:rPr>
            <w:rStyle w:val="a7"/>
            <w:noProof/>
          </w:rPr>
          <w:t>Contribution:</w:t>
        </w:r>
        <w:r w:rsidR="00D36C16">
          <w:rPr>
            <w:noProof/>
            <w:webHidden/>
          </w:rPr>
          <w:tab/>
        </w:r>
        <w:r w:rsidR="00D36C16">
          <w:rPr>
            <w:noProof/>
            <w:webHidden/>
          </w:rPr>
          <w:fldChar w:fldCharType="begin"/>
        </w:r>
        <w:r w:rsidR="00D36C16">
          <w:rPr>
            <w:noProof/>
            <w:webHidden/>
          </w:rPr>
          <w:instrText xml:space="preserve"> PAGEREF _Toc42863655 \h </w:instrText>
        </w:r>
        <w:r w:rsidR="00D36C16">
          <w:rPr>
            <w:noProof/>
            <w:webHidden/>
          </w:rPr>
        </w:r>
        <w:r w:rsidR="00D36C16">
          <w:rPr>
            <w:noProof/>
            <w:webHidden/>
          </w:rPr>
          <w:fldChar w:fldCharType="separate"/>
        </w:r>
        <w:r w:rsidR="00D36C16">
          <w:rPr>
            <w:noProof/>
            <w:webHidden/>
          </w:rPr>
          <w:t>31</w:t>
        </w:r>
        <w:r w:rsidR="00D36C16">
          <w:rPr>
            <w:noProof/>
            <w:webHidden/>
          </w:rPr>
          <w:fldChar w:fldCharType="end"/>
        </w:r>
      </w:hyperlink>
    </w:p>
    <w:p w14:paraId="38C367D5" w14:textId="39C23BBD" w:rsidR="00D36C16" w:rsidRDefault="00C3410B">
      <w:pPr>
        <w:pStyle w:val="42"/>
        <w:tabs>
          <w:tab w:val="left" w:pos="1701"/>
        </w:tabs>
        <w:rPr>
          <w:rFonts w:asciiTheme="minorHAnsi" w:eastAsiaTheme="minorEastAsia" w:hAnsiTheme="minorHAnsi" w:cstheme="minorBidi"/>
          <w:noProof/>
          <w:szCs w:val="22"/>
        </w:rPr>
      </w:pPr>
      <w:hyperlink w:anchor="_Toc42863656" w:history="1">
        <w:r w:rsidR="00D36C16" w:rsidRPr="001B742A">
          <w:rPr>
            <w:rStyle w:val="a7"/>
            <w:noProof/>
          </w:rPr>
          <w:t>5.1.3</w:t>
        </w:r>
        <w:r w:rsidR="00D36C16">
          <w:rPr>
            <w:rFonts w:asciiTheme="minorHAnsi" w:eastAsiaTheme="minorEastAsia" w:hAnsiTheme="minorHAnsi" w:cstheme="minorBidi"/>
            <w:noProof/>
            <w:szCs w:val="22"/>
          </w:rPr>
          <w:tab/>
        </w:r>
        <w:r w:rsidR="00D36C16" w:rsidRPr="001B742A">
          <w:rPr>
            <w:rStyle w:val="a7"/>
            <w:noProof/>
          </w:rPr>
          <w:t>Limits:</w:t>
        </w:r>
        <w:r w:rsidR="00D36C16">
          <w:rPr>
            <w:noProof/>
            <w:webHidden/>
          </w:rPr>
          <w:tab/>
        </w:r>
        <w:r w:rsidR="00D36C16">
          <w:rPr>
            <w:noProof/>
            <w:webHidden/>
          </w:rPr>
          <w:fldChar w:fldCharType="begin"/>
        </w:r>
        <w:r w:rsidR="00D36C16">
          <w:rPr>
            <w:noProof/>
            <w:webHidden/>
          </w:rPr>
          <w:instrText xml:space="preserve"> PAGEREF _Toc42863656 \h </w:instrText>
        </w:r>
        <w:r w:rsidR="00D36C16">
          <w:rPr>
            <w:noProof/>
            <w:webHidden/>
          </w:rPr>
        </w:r>
        <w:r w:rsidR="00D36C16">
          <w:rPr>
            <w:noProof/>
            <w:webHidden/>
          </w:rPr>
          <w:fldChar w:fldCharType="separate"/>
        </w:r>
        <w:r w:rsidR="00D36C16">
          <w:rPr>
            <w:noProof/>
            <w:webHidden/>
          </w:rPr>
          <w:t>32</w:t>
        </w:r>
        <w:r w:rsidR="00D36C16">
          <w:rPr>
            <w:noProof/>
            <w:webHidden/>
          </w:rPr>
          <w:fldChar w:fldCharType="end"/>
        </w:r>
      </w:hyperlink>
    </w:p>
    <w:p w14:paraId="3B732D39" w14:textId="5874380E" w:rsidR="00D36C16" w:rsidRDefault="00C3410B">
      <w:pPr>
        <w:pStyle w:val="42"/>
        <w:tabs>
          <w:tab w:val="left" w:pos="1701"/>
        </w:tabs>
        <w:rPr>
          <w:rFonts w:asciiTheme="minorHAnsi" w:eastAsiaTheme="minorEastAsia" w:hAnsiTheme="minorHAnsi" w:cstheme="minorBidi"/>
          <w:noProof/>
          <w:szCs w:val="22"/>
        </w:rPr>
      </w:pPr>
      <w:hyperlink w:anchor="_Toc42863657" w:history="1">
        <w:r w:rsidR="00D36C16" w:rsidRPr="001B742A">
          <w:rPr>
            <w:rStyle w:val="a7"/>
            <w:noProof/>
          </w:rPr>
          <w:t>5.1.4</w:t>
        </w:r>
        <w:r w:rsidR="00D36C16">
          <w:rPr>
            <w:rFonts w:asciiTheme="minorHAnsi" w:eastAsiaTheme="minorEastAsia" w:hAnsiTheme="minorHAnsi" w:cstheme="minorBidi"/>
            <w:noProof/>
            <w:szCs w:val="22"/>
          </w:rPr>
          <w:tab/>
        </w:r>
        <w:r w:rsidR="00D36C16" w:rsidRPr="001B742A">
          <w:rPr>
            <w:rStyle w:val="a7"/>
            <w:noProof/>
          </w:rPr>
          <w:t>Future studies:</w:t>
        </w:r>
        <w:r w:rsidR="00D36C16">
          <w:rPr>
            <w:noProof/>
            <w:webHidden/>
          </w:rPr>
          <w:tab/>
        </w:r>
        <w:r w:rsidR="00D36C16">
          <w:rPr>
            <w:noProof/>
            <w:webHidden/>
          </w:rPr>
          <w:fldChar w:fldCharType="begin"/>
        </w:r>
        <w:r w:rsidR="00D36C16">
          <w:rPr>
            <w:noProof/>
            <w:webHidden/>
          </w:rPr>
          <w:instrText xml:space="preserve"> PAGEREF _Toc42863657 \h </w:instrText>
        </w:r>
        <w:r w:rsidR="00D36C16">
          <w:rPr>
            <w:noProof/>
            <w:webHidden/>
          </w:rPr>
        </w:r>
        <w:r w:rsidR="00D36C16">
          <w:rPr>
            <w:noProof/>
            <w:webHidden/>
          </w:rPr>
          <w:fldChar w:fldCharType="separate"/>
        </w:r>
        <w:r w:rsidR="00D36C16">
          <w:rPr>
            <w:noProof/>
            <w:webHidden/>
          </w:rPr>
          <w:t>32</w:t>
        </w:r>
        <w:r w:rsidR="00D36C16">
          <w:rPr>
            <w:noProof/>
            <w:webHidden/>
          </w:rPr>
          <w:fldChar w:fldCharType="end"/>
        </w:r>
      </w:hyperlink>
    </w:p>
    <w:p w14:paraId="4C9AAB30" w14:textId="0135D1E5" w:rsidR="00D36C16" w:rsidRDefault="00C3410B">
      <w:pPr>
        <w:pStyle w:val="10"/>
        <w:rPr>
          <w:rFonts w:asciiTheme="minorHAnsi" w:eastAsiaTheme="minorEastAsia" w:hAnsiTheme="minorHAnsi" w:cstheme="minorBidi"/>
          <w:noProof/>
          <w:szCs w:val="22"/>
        </w:rPr>
      </w:pPr>
      <w:hyperlink w:anchor="_Toc42863658" w:history="1">
        <w:r w:rsidR="00D36C16" w:rsidRPr="001B742A">
          <w:rPr>
            <w:rStyle w:val="a7"/>
            <w:noProof/>
          </w:rPr>
          <w:t>REFERENCE</w:t>
        </w:r>
        <w:r w:rsidR="00D36C16">
          <w:rPr>
            <w:noProof/>
            <w:webHidden/>
          </w:rPr>
          <w:tab/>
        </w:r>
        <w:r w:rsidR="00D36C16">
          <w:rPr>
            <w:noProof/>
            <w:webHidden/>
          </w:rPr>
          <w:fldChar w:fldCharType="begin"/>
        </w:r>
        <w:r w:rsidR="00D36C16">
          <w:rPr>
            <w:noProof/>
            <w:webHidden/>
          </w:rPr>
          <w:instrText xml:space="preserve"> PAGEREF _Toc42863658 \h </w:instrText>
        </w:r>
        <w:r w:rsidR="00D36C16">
          <w:rPr>
            <w:noProof/>
            <w:webHidden/>
          </w:rPr>
        </w:r>
        <w:r w:rsidR="00D36C16">
          <w:rPr>
            <w:noProof/>
            <w:webHidden/>
          </w:rPr>
          <w:fldChar w:fldCharType="separate"/>
        </w:r>
        <w:r w:rsidR="00D36C16">
          <w:rPr>
            <w:noProof/>
            <w:webHidden/>
          </w:rPr>
          <w:t>34</w:t>
        </w:r>
        <w:r w:rsidR="00D36C16">
          <w:rPr>
            <w:noProof/>
            <w:webHidden/>
          </w:rPr>
          <w:fldChar w:fldCharType="end"/>
        </w:r>
      </w:hyperlink>
    </w:p>
    <w:p w14:paraId="5E57B773" w14:textId="64A63537" w:rsidR="0080058D" w:rsidRPr="009F0BCB" w:rsidRDefault="006E23FC" w:rsidP="0080058D">
      <w:r>
        <w:fldChar w:fldCharType="end"/>
      </w:r>
    </w:p>
    <w:p w14:paraId="6625981B" w14:textId="77777777" w:rsidR="0080058D" w:rsidRDefault="0080058D" w:rsidP="0080058D">
      <w:pPr>
        <w:pStyle w:val="a1"/>
      </w:pPr>
      <w:bookmarkStart w:id="5" w:name="_Toc42863615"/>
      <w:r>
        <w:rPr>
          <w:rFonts w:hint="eastAsia"/>
        </w:rPr>
        <w:lastRenderedPageBreak/>
        <w:t>LIST OF FIGURES</w:t>
      </w:r>
      <w:bookmarkEnd w:id="5"/>
    </w:p>
    <w:p w14:paraId="4B494223" w14:textId="77777777" w:rsidR="0080058D" w:rsidRPr="003D28CE" w:rsidRDefault="0080058D" w:rsidP="0080058D"/>
    <w:p w14:paraId="0238106F" w14:textId="006866B5" w:rsidR="00D36C16" w:rsidRDefault="0080058D">
      <w:pPr>
        <w:pStyle w:val="aa"/>
        <w:rPr>
          <w:rFonts w:asciiTheme="minorHAnsi" w:eastAsiaTheme="minorEastAsia" w:hAnsiTheme="minorHAnsi" w:cstheme="minorBidi"/>
          <w:noProof/>
          <w:szCs w:val="22"/>
        </w:rPr>
      </w:pPr>
      <w:r>
        <w:fldChar w:fldCharType="begin"/>
      </w:r>
      <w:r>
        <w:instrText xml:space="preserve"> TOC \h \z \c "Fig." </w:instrText>
      </w:r>
      <w:r>
        <w:fldChar w:fldCharType="separate"/>
      </w:r>
      <w:hyperlink w:anchor="_Toc42863659" w:history="1">
        <w:r w:rsidR="00D36C16" w:rsidRPr="00A22698">
          <w:rPr>
            <w:rStyle w:val="a7"/>
            <w:noProof/>
          </w:rPr>
          <w:t>Fig. 3</w:t>
        </w:r>
        <w:r w:rsidR="00D36C16" w:rsidRPr="00A22698">
          <w:rPr>
            <w:rStyle w:val="a7"/>
            <w:noProof/>
          </w:rPr>
          <w:noBreakHyphen/>
          <w:t>1</w:t>
        </w:r>
        <w:r w:rsidR="00D36C16">
          <w:rPr>
            <w:rFonts w:asciiTheme="minorHAnsi" w:eastAsiaTheme="minorEastAsia" w:hAnsiTheme="minorHAnsi" w:cstheme="minorBidi"/>
            <w:noProof/>
            <w:szCs w:val="22"/>
          </w:rPr>
          <w:tab/>
        </w:r>
        <w:r w:rsidR="00D36C16" w:rsidRPr="00A22698">
          <w:rPr>
            <w:rStyle w:val="a7"/>
            <w:noProof/>
          </w:rPr>
          <w:t>Research Flowchart</w:t>
        </w:r>
        <w:r w:rsidR="00D36C16">
          <w:rPr>
            <w:noProof/>
            <w:webHidden/>
          </w:rPr>
          <w:tab/>
        </w:r>
        <w:r w:rsidR="00D36C16">
          <w:rPr>
            <w:noProof/>
            <w:webHidden/>
          </w:rPr>
          <w:fldChar w:fldCharType="begin"/>
        </w:r>
        <w:r w:rsidR="00D36C16">
          <w:rPr>
            <w:noProof/>
            <w:webHidden/>
          </w:rPr>
          <w:instrText xml:space="preserve"> PAGEREF _Toc42863659 \h </w:instrText>
        </w:r>
        <w:r w:rsidR="00D36C16">
          <w:rPr>
            <w:noProof/>
            <w:webHidden/>
          </w:rPr>
        </w:r>
        <w:r w:rsidR="00D36C16">
          <w:rPr>
            <w:noProof/>
            <w:webHidden/>
          </w:rPr>
          <w:fldChar w:fldCharType="separate"/>
        </w:r>
        <w:r w:rsidR="00D36C16">
          <w:rPr>
            <w:noProof/>
            <w:webHidden/>
          </w:rPr>
          <w:t>9</w:t>
        </w:r>
        <w:r w:rsidR="00D36C16">
          <w:rPr>
            <w:noProof/>
            <w:webHidden/>
          </w:rPr>
          <w:fldChar w:fldCharType="end"/>
        </w:r>
      </w:hyperlink>
    </w:p>
    <w:p w14:paraId="3BDB25E0" w14:textId="13081F89" w:rsidR="00D36C16" w:rsidRDefault="00C3410B">
      <w:pPr>
        <w:pStyle w:val="aa"/>
        <w:rPr>
          <w:rFonts w:asciiTheme="minorHAnsi" w:eastAsiaTheme="minorEastAsia" w:hAnsiTheme="minorHAnsi" w:cstheme="minorBidi"/>
          <w:noProof/>
          <w:szCs w:val="22"/>
        </w:rPr>
      </w:pPr>
      <w:hyperlink w:anchor="_Toc42863660" w:history="1">
        <w:r w:rsidR="00D36C16" w:rsidRPr="00A22698">
          <w:rPr>
            <w:rStyle w:val="a7"/>
            <w:noProof/>
          </w:rPr>
          <w:t>Fig. 3</w:t>
        </w:r>
        <w:r w:rsidR="00D36C16" w:rsidRPr="00A22698">
          <w:rPr>
            <w:rStyle w:val="a7"/>
            <w:noProof/>
          </w:rPr>
          <w:noBreakHyphen/>
          <w:t>2</w:t>
        </w:r>
        <w:r w:rsidR="00D36C16">
          <w:rPr>
            <w:rFonts w:asciiTheme="minorHAnsi" w:eastAsiaTheme="minorEastAsia" w:hAnsiTheme="minorHAnsi" w:cstheme="minorBidi"/>
            <w:noProof/>
            <w:szCs w:val="22"/>
          </w:rPr>
          <w:tab/>
        </w:r>
        <w:r w:rsidR="00D36C16" w:rsidRPr="00A22698">
          <w:rPr>
            <w:rStyle w:val="a7"/>
            <w:noProof/>
          </w:rPr>
          <w:t>Hyperparameter Settings</w:t>
        </w:r>
        <w:r w:rsidR="00D36C16">
          <w:rPr>
            <w:noProof/>
            <w:webHidden/>
          </w:rPr>
          <w:tab/>
        </w:r>
        <w:r w:rsidR="00D36C16">
          <w:rPr>
            <w:noProof/>
            <w:webHidden/>
          </w:rPr>
          <w:fldChar w:fldCharType="begin"/>
        </w:r>
        <w:r w:rsidR="00D36C16">
          <w:rPr>
            <w:noProof/>
            <w:webHidden/>
          </w:rPr>
          <w:instrText xml:space="preserve"> PAGEREF _Toc42863660 \h </w:instrText>
        </w:r>
        <w:r w:rsidR="00D36C16">
          <w:rPr>
            <w:noProof/>
            <w:webHidden/>
          </w:rPr>
        </w:r>
        <w:r w:rsidR="00D36C16">
          <w:rPr>
            <w:noProof/>
            <w:webHidden/>
          </w:rPr>
          <w:fldChar w:fldCharType="separate"/>
        </w:r>
        <w:r w:rsidR="00D36C16">
          <w:rPr>
            <w:noProof/>
            <w:webHidden/>
          </w:rPr>
          <w:t>19</w:t>
        </w:r>
        <w:r w:rsidR="00D36C16">
          <w:rPr>
            <w:noProof/>
            <w:webHidden/>
          </w:rPr>
          <w:fldChar w:fldCharType="end"/>
        </w:r>
      </w:hyperlink>
    </w:p>
    <w:p w14:paraId="7FC0BEC7" w14:textId="6148DB04" w:rsidR="0080058D" w:rsidRDefault="0080058D" w:rsidP="0080058D">
      <w:r>
        <w:fldChar w:fldCharType="end"/>
      </w:r>
    </w:p>
    <w:p w14:paraId="2063C9F6" w14:textId="77777777" w:rsidR="0080058D" w:rsidRDefault="0080058D" w:rsidP="0080058D">
      <w:pPr>
        <w:pStyle w:val="a1"/>
      </w:pPr>
      <w:bookmarkStart w:id="6" w:name="_Toc42863616"/>
      <w:r>
        <w:rPr>
          <w:rFonts w:hint="eastAsia"/>
        </w:rPr>
        <w:lastRenderedPageBreak/>
        <w:t>LIST OF TABLES</w:t>
      </w:r>
      <w:bookmarkEnd w:id="6"/>
    </w:p>
    <w:p w14:paraId="2F47AAF9" w14:textId="77777777" w:rsidR="0080058D" w:rsidRPr="003D28CE" w:rsidRDefault="0080058D" w:rsidP="0080058D"/>
    <w:p w14:paraId="251A1A9D" w14:textId="19F8E476" w:rsidR="007B65A5" w:rsidRDefault="0080058D">
      <w:pPr>
        <w:pStyle w:val="aa"/>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42698732" w:history="1">
        <w:r w:rsidR="007B65A5" w:rsidRPr="007E1161">
          <w:rPr>
            <w:rStyle w:val="a7"/>
            <w:noProof/>
          </w:rPr>
          <w:t>Table 3</w:t>
        </w:r>
        <w:r w:rsidR="007B65A5" w:rsidRPr="007E1161">
          <w:rPr>
            <w:rStyle w:val="a7"/>
            <w:noProof/>
          </w:rPr>
          <w:noBreakHyphen/>
          <w:t>1</w:t>
        </w:r>
        <w:r w:rsidR="007B65A5">
          <w:rPr>
            <w:rFonts w:asciiTheme="minorHAnsi" w:eastAsiaTheme="minorEastAsia" w:hAnsiTheme="minorHAnsi" w:cstheme="minorBidi"/>
            <w:noProof/>
            <w:szCs w:val="22"/>
          </w:rPr>
          <w:tab/>
        </w:r>
        <w:r w:rsidR="007B65A5" w:rsidRPr="007E1161">
          <w:rPr>
            <w:rStyle w:val="a7"/>
            <w:noProof/>
          </w:rPr>
          <w:t>Summary of the Experimental Design</w:t>
        </w:r>
        <w:r w:rsidR="007B65A5">
          <w:rPr>
            <w:noProof/>
            <w:webHidden/>
          </w:rPr>
          <w:tab/>
        </w:r>
        <w:r w:rsidR="007B65A5">
          <w:rPr>
            <w:noProof/>
            <w:webHidden/>
          </w:rPr>
          <w:fldChar w:fldCharType="begin"/>
        </w:r>
        <w:r w:rsidR="007B65A5">
          <w:rPr>
            <w:noProof/>
            <w:webHidden/>
          </w:rPr>
          <w:instrText xml:space="preserve"> PAGEREF _Toc42698732 \h </w:instrText>
        </w:r>
        <w:r w:rsidR="007B65A5">
          <w:rPr>
            <w:noProof/>
            <w:webHidden/>
          </w:rPr>
        </w:r>
        <w:r w:rsidR="007B65A5">
          <w:rPr>
            <w:noProof/>
            <w:webHidden/>
          </w:rPr>
          <w:fldChar w:fldCharType="separate"/>
        </w:r>
        <w:r w:rsidR="00D36C16">
          <w:rPr>
            <w:noProof/>
            <w:webHidden/>
          </w:rPr>
          <w:t>11</w:t>
        </w:r>
        <w:r w:rsidR="007B65A5">
          <w:rPr>
            <w:noProof/>
            <w:webHidden/>
          </w:rPr>
          <w:fldChar w:fldCharType="end"/>
        </w:r>
      </w:hyperlink>
    </w:p>
    <w:p w14:paraId="757BB2BA" w14:textId="29A7ADB2" w:rsidR="007B65A5" w:rsidRDefault="00C3410B">
      <w:pPr>
        <w:pStyle w:val="aa"/>
        <w:rPr>
          <w:rFonts w:asciiTheme="minorHAnsi" w:eastAsiaTheme="minorEastAsia" w:hAnsiTheme="minorHAnsi" w:cstheme="minorBidi"/>
          <w:noProof/>
          <w:szCs w:val="22"/>
        </w:rPr>
      </w:pPr>
      <w:hyperlink w:anchor="_Toc42698733" w:history="1">
        <w:r w:rsidR="007B65A5" w:rsidRPr="007E1161">
          <w:rPr>
            <w:rStyle w:val="a7"/>
            <w:noProof/>
          </w:rPr>
          <w:t>Table 3</w:t>
        </w:r>
        <w:r w:rsidR="007B65A5" w:rsidRPr="007E1161">
          <w:rPr>
            <w:rStyle w:val="a7"/>
            <w:noProof/>
          </w:rPr>
          <w:noBreakHyphen/>
          <w:t>2</w:t>
        </w:r>
        <w:r w:rsidR="007B65A5">
          <w:rPr>
            <w:rFonts w:asciiTheme="minorHAnsi" w:eastAsiaTheme="minorEastAsia" w:hAnsiTheme="minorHAnsi" w:cstheme="minorBidi"/>
            <w:noProof/>
            <w:szCs w:val="22"/>
          </w:rPr>
          <w:tab/>
        </w:r>
        <w:r w:rsidR="007B65A5" w:rsidRPr="007E1161">
          <w:rPr>
            <w:rStyle w:val="a7"/>
            <w:noProof/>
          </w:rPr>
          <w:t>Titanic Dataset Description</w:t>
        </w:r>
        <w:r w:rsidR="007B65A5">
          <w:rPr>
            <w:noProof/>
            <w:webHidden/>
          </w:rPr>
          <w:tab/>
        </w:r>
        <w:r w:rsidR="007B65A5">
          <w:rPr>
            <w:noProof/>
            <w:webHidden/>
          </w:rPr>
          <w:fldChar w:fldCharType="begin"/>
        </w:r>
        <w:r w:rsidR="007B65A5">
          <w:rPr>
            <w:noProof/>
            <w:webHidden/>
          </w:rPr>
          <w:instrText xml:space="preserve"> PAGEREF _Toc42698733 \h </w:instrText>
        </w:r>
        <w:r w:rsidR="007B65A5">
          <w:rPr>
            <w:noProof/>
            <w:webHidden/>
          </w:rPr>
        </w:r>
        <w:r w:rsidR="007B65A5">
          <w:rPr>
            <w:noProof/>
            <w:webHidden/>
          </w:rPr>
          <w:fldChar w:fldCharType="separate"/>
        </w:r>
        <w:r w:rsidR="00D36C16">
          <w:rPr>
            <w:noProof/>
            <w:webHidden/>
          </w:rPr>
          <w:t>12</w:t>
        </w:r>
        <w:r w:rsidR="007B65A5">
          <w:rPr>
            <w:noProof/>
            <w:webHidden/>
          </w:rPr>
          <w:fldChar w:fldCharType="end"/>
        </w:r>
      </w:hyperlink>
    </w:p>
    <w:p w14:paraId="25848488" w14:textId="70A9EC93" w:rsidR="007B65A5" w:rsidRDefault="00C3410B">
      <w:pPr>
        <w:pStyle w:val="aa"/>
        <w:rPr>
          <w:rFonts w:asciiTheme="minorHAnsi" w:eastAsiaTheme="minorEastAsia" w:hAnsiTheme="minorHAnsi" w:cstheme="minorBidi"/>
          <w:noProof/>
          <w:szCs w:val="22"/>
        </w:rPr>
      </w:pPr>
      <w:hyperlink w:anchor="_Toc42698734" w:history="1">
        <w:r w:rsidR="007B65A5" w:rsidRPr="007E1161">
          <w:rPr>
            <w:rStyle w:val="a7"/>
            <w:noProof/>
          </w:rPr>
          <w:t>Table 3</w:t>
        </w:r>
        <w:r w:rsidR="007B65A5" w:rsidRPr="007E1161">
          <w:rPr>
            <w:rStyle w:val="a7"/>
            <w:noProof/>
          </w:rPr>
          <w:noBreakHyphen/>
          <w:t>3</w:t>
        </w:r>
        <w:r w:rsidR="007B65A5">
          <w:rPr>
            <w:rFonts w:asciiTheme="minorHAnsi" w:eastAsiaTheme="minorEastAsia" w:hAnsiTheme="minorHAnsi" w:cstheme="minorBidi"/>
            <w:noProof/>
            <w:szCs w:val="22"/>
          </w:rPr>
          <w:tab/>
        </w:r>
        <w:r w:rsidR="007B65A5" w:rsidRPr="007E1161">
          <w:rPr>
            <w:rStyle w:val="a7"/>
            <w:noProof/>
          </w:rPr>
          <w:t>E-Sun Dataset Description</w:t>
        </w:r>
        <w:r w:rsidR="007B65A5">
          <w:rPr>
            <w:noProof/>
            <w:webHidden/>
          </w:rPr>
          <w:tab/>
        </w:r>
        <w:r w:rsidR="007B65A5">
          <w:rPr>
            <w:noProof/>
            <w:webHidden/>
          </w:rPr>
          <w:fldChar w:fldCharType="begin"/>
        </w:r>
        <w:r w:rsidR="007B65A5">
          <w:rPr>
            <w:noProof/>
            <w:webHidden/>
          </w:rPr>
          <w:instrText xml:space="preserve"> PAGEREF _Toc42698734 \h </w:instrText>
        </w:r>
        <w:r w:rsidR="007B65A5">
          <w:rPr>
            <w:noProof/>
            <w:webHidden/>
          </w:rPr>
        </w:r>
        <w:r w:rsidR="007B65A5">
          <w:rPr>
            <w:noProof/>
            <w:webHidden/>
          </w:rPr>
          <w:fldChar w:fldCharType="separate"/>
        </w:r>
        <w:r w:rsidR="00D36C16">
          <w:rPr>
            <w:noProof/>
            <w:webHidden/>
          </w:rPr>
          <w:t>16</w:t>
        </w:r>
        <w:r w:rsidR="007B65A5">
          <w:rPr>
            <w:noProof/>
            <w:webHidden/>
          </w:rPr>
          <w:fldChar w:fldCharType="end"/>
        </w:r>
      </w:hyperlink>
    </w:p>
    <w:p w14:paraId="67DD0BBA" w14:textId="1C98DB82" w:rsidR="007B65A5" w:rsidRDefault="00C3410B">
      <w:pPr>
        <w:pStyle w:val="aa"/>
        <w:rPr>
          <w:rFonts w:asciiTheme="minorHAnsi" w:eastAsiaTheme="minorEastAsia" w:hAnsiTheme="minorHAnsi" w:cstheme="minorBidi"/>
          <w:noProof/>
          <w:szCs w:val="22"/>
        </w:rPr>
      </w:pPr>
      <w:hyperlink w:anchor="_Toc42698735" w:history="1">
        <w:r w:rsidR="007B65A5" w:rsidRPr="007E1161">
          <w:rPr>
            <w:rStyle w:val="a7"/>
            <w:noProof/>
          </w:rPr>
          <w:t>Table 4</w:t>
        </w:r>
        <w:r w:rsidR="007B65A5" w:rsidRPr="007E1161">
          <w:rPr>
            <w:rStyle w:val="a7"/>
            <w:noProof/>
          </w:rPr>
          <w:noBreakHyphen/>
          <w:t>1</w:t>
        </w:r>
        <w:r w:rsidR="007B65A5">
          <w:rPr>
            <w:rFonts w:asciiTheme="minorHAnsi" w:eastAsiaTheme="minorEastAsia" w:hAnsiTheme="minorHAnsi" w:cstheme="minorBidi"/>
            <w:noProof/>
            <w:szCs w:val="22"/>
          </w:rPr>
          <w:tab/>
        </w:r>
        <w:r w:rsidR="007B65A5" w:rsidRPr="007E1161">
          <w:rPr>
            <w:rStyle w:val="a7"/>
            <w:noProof/>
          </w:rPr>
          <w:t>Summary of the Experimental Design</w:t>
        </w:r>
        <w:r w:rsidR="007B65A5">
          <w:rPr>
            <w:noProof/>
            <w:webHidden/>
          </w:rPr>
          <w:tab/>
        </w:r>
        <w:r w:rsidR="007B65A5">
          <w:rPr>
            <w:noProof/>
            <w:webHidden/>
          </w:rPr>
          <w:fldChar w:fldCharType="begin"/>
        </w:r>
        <w:r w:rsidR="007B65A5">
          <w:rPr>
            <w:noProof/>
            <w:webHidden/>
          </w:rPr>
          <w:instrText xml:space="preserve"> PAGEREF _Toc42698735 \h </w:instrText>
        </w:r>
        <w:r w:rsidR="007B65A5">
          <w:rPr>
            <w:noProof/>
            <w:webHidden/>
          </w:rPr>
        </w:r>
        <w:r w:rsidR="007B65A5">
          <w:rPr>
            <w:noProof/>
            <w:webHidden/>
          </w:rPr>
          <w:fldChar w:fldCharType="separate"/>
        </w:r>
        <w:r w:rsidR="00D36C16">
          <w:rPr>
            <w:noProof/>
            <w:webHidden/>
          </w:rPr>
          <w:t>28</w:t>
        </w:r>
        <w:r w:rsidR="007B65A5">
          <w:rPr>
            <w:noProof/>
            <w:webHidden/>
          </w:rPr>
          <w:fldChar w:fldCharType="end"/>
        </w:r>
      </w:hyperlink>
    </w:p>
    <w:p w14:paraId="2617D2DC" w14:textId="0483657E" w:rsidR="007B65A5" w:rsidRDefault="00C3410B">
      <w:pPr>
        <w:pStyle w:val="aa"/>
        <w:rPr>
          <w:rFonts w:asciiTheme="minorHAnsi" w:eastAsiaTheme="minorEastAsia" w:hAnsiTheme="minorHAnsi" w:cstheme="minorBidi"/>
          <w:noProof/>
          <w:szCs w:val="22"/>
        </w:rPr>
      </w:pPr>
      <w:hyperlink w:anchor="_Toc42698736" w:history="1">
        <w:r w:rsidR="007B65A5" w:rsidRPr="007E1161">
          <w:rPr>
            <w:rStyle w:val="a7"/>
            <w:noProof/>
          </w:rPr>
          <w:t>Table 4</w:t>
        </w:r>
        <w:r w:rsidR="007B65A5" w:rsidRPr="007E1161">
          <w:rPr>
            <w:rStyle w:val="a7"/>
            <w:noProof/>
          </w:rPr>
          <w:noBreakHyphen/>
          <w:t>2</w:t>
        </w:r>
        <w:r w:rsidR="007B65A5">
          <w:rPr>
            <w:rFonts w:asciiTheme="minorHAnsi" w:eastAsiaTheme="minorEastAsia" w:hAnsiTheme="minorHAnsi" w:cstheme="minorBidi"/>
            <w:noProof/>
            <w:szCs w:val="22"/>
          </w:rPr>
          <w:tab/>
        </w:r>
        <w:r w:rsidR="007B65A5" w:rsidRPr="007E1161">
          <w:rPr>
            <w:rStyle w:val="a7"/>
            <w:noProof/>
          </w:rPr>
          <w:t xml:space="preserve"> Summary of Feature Importance</w:t>
        </w:r>
        <w:r w:rsidR="007B65A5">
          <w:rPr>
            <w:noProof/>
            <w:webHidden/>
          </w:rPr>
          <w:tab/>
        </w:r>
        <w:r w:rsidR="007B65A5">
          <w:rPr>
            <w:noProof/>
            <w:webHidden/>
          </w:rPr>
          <w:fldChar w:fldCharType="begin"/>
        </w:r>
        <w:r w:rsidR="007B65A5">
          <w:rPr>
            <w:noProof/>
            <w:webHidden/>
          </w:rPr>
          <w:instrText xml:space="preserve"> PAGEREF _Toc42698736 \h </w:instrText>
        </w:r>
        <w:r w:rsidR="007B65A5">
          <w:rPr>
            <w:noProof/>
            <w:webHidden/>
          </w:rPr>
        </w:r>
        <w:r w:rsidR="007B65A5">
          <w:rPr>
            <w:noProof/>
            <w:webHidden/>
          </w:rPr>
          <w:fldChar w:fldCharType="separate"/>
        </w:r>
        <w:r w:rsidR="00D36C16">
          <w:rPr>
            <w:noProof/>
            <w:webHidden/>
          </w:rPr>
          <w:t>29</w:t>
        </w:r>
        <w:r w:rsidR="007B65A5">
          <w:rPr>
            <w:noProof/>
            <w:webHidden/>
          </w:rPr>
          <w:fldChar w:fldCharType="end"/>
        </w:r>
      </w:hyperlink>
    </w:p>
    <w:p w14:paraId="3A78FF65" w14:textId="7B011829" w:rsidR="0053356F" w:rsidRPr="000E655A" w:rsidRDefault="0080058D" w:rsidP="0053356F">
      <w:pPr>
        <w:pStyle w:val="ab"/>
        <w:jc w:val="both"/>
      </w:pPr>
      <w:r>
        <w:fldChar w:fldCharType="end"/>
      </w:r>
    </w:p>
    <w:p w14:paraId="72BC4212" w14:textId="4EEAA4DA" w:rsidR="0080058D" w:rsidRPr="0053356F" w:rsidRDefault="0080058D" w:rsidP="0080058D"/>
    <w:p w14:paraId="3B3FA9F8" w14:textId="77777777" w:rsidR="0080058D" w:rsidRDefault="0080058D" w:rsidP="0080058D"/>
    <w:p w14:paraId="14686BA2" w14:textId="77777777" w:rsidR="0080058D" w:rsidRDefault="0080058D" w:rsidP="0080058D">
      <w:pPr>
        <w:sectPr w:rsidR="0080058D" w:rsidSect="00FF3C2B">
          <w:pgSz w:w="11906" w:h="16838" w:code="9"/>
          <w:pgMar w:top="1701" w:right="1701" w:bottom="1134" w:left="1701" w:header="851" w:footer="992" w:gutter="0"/>
          <w:pgNumType w:fmt="lowerRoman" w:start="1"/>
          <w:cols w:space="425"/>
          <w:docGrid w:linePitch="360" w:charSpace="608"/>
        </w:sectPr>
      </w:pPr>
    </w:p>
    <w:p w14:paraId="04F5E5D8" w14:textId="77777777" w:rsidR="0080058D" w:rsidRDefault="0080058D" w:rsidP="0080058D">
      <w:pPr>
        <w:pStyle w:val="1"/>
      </w:pPr>
      <w:bookmarkStart w:id="7" w:name="_Toc42863617"/>
      <w:r>
        <w:rPr>
          <w:rFonts w:hint="eastAsia"/>
        </w:rPr>
        <w:lastRenderedPageBreak/>
        <w:t>Introduction</w:t>
      </w:r>
      <w:bookmarkEnd w:id="7"/>
    </w:p>
    <w:p w14:paraId="687F4797" w14:textId="0CF515E7" w:rsidR="0080058D" w:rsidRDefault="002D10C1" w:rsidP="002D10C1">
      <w:pPr>
        <w:pStyle w:val="21"/>
      </w:pPr>
      <w:bookmarkStart w:id="8" w:name="_Toc42863618"/>
      <w:r>
        <w:t>Motivation</w:t>
      </w:r>
      <w:bookmarkEnd w:id="8"/>
      <w:r w:rsidR="009330BC">
        <w:t xml:space="preserve"> </w:t>
      </w:r>
    </w:p>
    <w:p w14:paraId="5BACDB57" w14:textId="77777777" w:rsidR="001A2F22" w:rsidRDefault="0080058D" w:rsidP="001A2F22">
      <w:r>
        <w:rPr>
          <w:rFonts w:hint="eastAsia"/>
        </w:rPr>
        <w:tab/>
      </w:r>
      <w:r w:rsidR="001A2F22">
        <w:t xml:space="preserve">Data drives the modern organizations of the world, and thus making sense of data, unraveling various patterns, and revealing unseen connections within them becomes a critical endeavor. </w:t>
      </w:r>
    </w:p>
    <w:p w14:paraId="186D22AA" w14:textId="32F04A66" w:rsidR="000436B8" w:rsidRDefault="001A2F22" w:rsidP="000436B8">
      <w:pPr>
        <w:ind w:firstLine="480"/>
      </w:pPr>
      <w:r>
        <w:t>Long existence and development of Rational Database Management System</w:t>
      </w:r>
      <w:r w:rsidR="00795ECD">
        <w:t xml:space="preserve"> </w:t>
      </w:r>
      <w:r>
        <w:t xml:space="preserve">(RDBMS) has made data comes in a tabular form. In this structured form, we can often see </w:t>
      </w:r>
      <w:r w:rsidR="004F6156">
        <w:t>some columns</w:t>
      </w:r>
      <w:r>
        <w:t xml:space="preserve"> emerge as </w:t>
      </w:r>
      <w:r w:rsidR="00F17830">
        <w:t xml:space="preserve">qualitative value. </w:t>
      </w:r>
      <w:r w:rsidR="00161BE6">
        <w:t xml:space="preserve">It is essential that we take good care of these values </w:t>
      </w:r>
      <w:r w:rsidR="000436B8">
        <w:t>for two reasons: (1)Most existing algorithms cannot handle qualitative values, we have to encode them before feeding them into our model; (2)Different encoding styles will result in rather drastic influences on model performance.</w:t>
      </w:r>
      <w:r w:rsidR="009D59D3">
        <w:t xml:space="preserve"> Besides, </w:t>
      </w:r>
      <w:r w:rsidR="009D59D3">
        <w:rPr>
          <w:rFonts w:hint="eastAsia"/>
        </w:rPr>
        <w:t>D</w:t>
      </w:r>
      <w:r w:rsidR="009D59D3">
        <w:t>iscrete categorical columns are often the bottleneck of the predictive model on tabular datasets. The way to process them will heavily influence the model performance.</w:t>
      </w:r>
    </w:p>
    <w:p w14:paraId="37C86C1B" w14:textId="331B205E" w:rsidR="0080058D" w:rsidRDefault="00EB01A2" w:rsidP="00FD1744">
      <w:pPr>
        <w:ind w:firstLine="480"/>
      </w:pPr>
      <w:r>
        <w:t xml:space="preserve">In data analysis, Gradient Boosting Decision Tree(GBDT) methods and its derivatives are well known for its effective performance on medium-sized </w:t>
      </w:r>
      <w:bookmarkStart w:id="9" w:name="_Hlk42362662"/>
      <w:r>
        <w:t>tabular datasets</w:t>
      </w:r>
      <w:bookmarkEnd w:id="9"/>
      <w:r w:rsidR="00C76B1D">
        <w:fldChar w:fldCharType="begin"/>
      </w:r>
      <w:r w:rsidR="00C76B1D">
        <w:instrText xml:space="preserve"> REF _Ref39050754 \r \h </w:instrText>
      </w:r>
      <w:r w:rsidR="00C76B1D">
        <w:fldChar w:fldCharType="separate"/>
      </w:r>
      <w:r w:rsidR="0088034A">
        <w:t>[1]</w:t>
      </w:r>
      <w:r w:rsidR="00C76B1D">
        <w:fldChar w:fldCharType="end"/>
      </w:r>
      <w:r>
        <w:t xml:space="preserve">. </w:t>
      </w:r>
      <w:r w:rsidR="00C81AC1">
        <w:t>In most of the tabular datasets</w:t>
      </w:r>
      <w:r w:rsidR="00D43F0F">
        <w:t>, categorical columns</w:t>
      </w:r>
      <w:r w:rsidR="00964FB5">
        <w:t xml:space="preserve"> often </w:t>
      </w:r>
      <w:r w:rsidR="00450D94">
        <w:t>appear multiple times</w:t>
      </w:r>
      <w:r w:rsidR="00EF20D9">
        <w:t xml:space="preserve"> </w:t>
      </w:r>
      <w:r w:rsidR="00D43F0F">
        <w:t xml:space="preserve">and some of them are binary-valued. </w:t>
      </w:r>
      <w:proofErr w:type="spellStart"/>
      <w:r w:rsidR="00D43F0F">
        <w:t>Catboost</w:t>
      </w:r>
      <w:proofErr w:type="spellEnd"/>
      <w:r w:rsidR="00D43F0F">
        <w:t xml:space="preserve"> states that it outperforms </w:t>
      </w:r>
      <w:proofErr w:type="spellStart"/>
      <w:r w:rsidR="00D43F0F">
        <w:t>LightGBM</w:t>
      </w:r>
      <w:proofErr w:type="spellEnd"/>
      <w:r w:rsidR="00D43F0F">
        <w:t xml:space="preserve"> and </w:t>
      </w:r>
      <w:proofErr w:type="spellStart"/>
      <w:r w:rsidR="00D43F0F">
        <w:t>XGBoost</w:t>
      </w:r>
      <w:proofErr w:type="spellEnd"/>
      <w:r w:rsidR="00D43F0F">
        <w:t xml:space="preserve"> by introducing a new algorithm of preprocessing categorical features </w:t>
      </w:r>
      <w:r w:rsidR="00E25DDA">
        <w:fldChar w:fldCharType="begin"/>
      </w:r>
      <w:r w:rsidR="00E25DDA">
        <w:instrText xml:space="preserve"> REF _Ref39051508 \r \h </w:instrText>
      </w:r>
      <w:r w:rsidR="00E25DDA">
        <w:fldChar w:fldCharType="separate"/>
      </w:r>
      <w:r w:rsidR="0088034A">
        <w:t>[2]</w:t>
      </w:r>
      <w:r w:rsidR="00E25DDA">
        <w:fldChar w:fldCharType="end"/>
      </w:r>
      <w:r w:rsidR="00E25DDA">
        <w:t xml:space="preserve">, using </w:t>
      </w:r>
      <w:r w:rsidR="00B400CF">
        <w:t xml:space="preserve">various </w:t>
      </w:r>
      <w:r w:rsidR="00E25DDA">
        <w:t xml:space="preserve">datasets </w:t>
      </w:r>
      <w:r w:rsidR="00B400CF">
        <w:t xml:space="preserve">that is primarily based on data size and feature size. </w:t>
      </w:r>
    </w:p>
    <w:p w14:paraId="1B248E4F" w14:textId="73A529A8" w:rsidR="005D7CE4" w:rsidRDefault="00E13F28" w:rsidP="008077B7">
      <w:pPr>
        <w:ind w:firstLine="480"/>
      </w:pPr>
      <w:r>
        <w:t xml:space="preserve">It is a </w:t>
      </w:r>
      <w:r w:rsidR="005C49A0">
        <w:t xml:space="preserve">continuously </w:t>
      </w:r>
      <w:r>
        <w:t xml:space="preserve">debate </w:t>
      </w:r>
      <w:r w:rsidR="005C49A0">
        <w:t xml:space="preserve">about </w:t>
      </w:r>
      <w:r>
        <w:t>whether one algorithm performs better than another</w:t>
      </w:r>
      <w:r w:rsidR="005C49A0">
        <w:t xml:space="preserve"> algorithm</w:t>
      </w:r>
      <w:r>
        <w:t xml:space="preserve">. </w:t>
      </w:r>
      <w:r w:rsidR="009F0363">
        <w:t xml:space="preserve">Therefore, </w:t>
      </w:r>
      <w:r>
        <w:t xml:space="preserve">various </w:t>
      </w:r>
      <w:r w:rsidR="00D055DB">
        <w:t xml:space="preserve">experiments </w:t>
      </w:r>
      <w:r w:rsidR="009F0363">
        <w:t xml:space="preserve">were conducted to test their performance. Unfortunately, </w:t>
      </w:r>
      <w:r w:rsidR="00D055DB">
        <w:t xml:space="preserve">different </w:t>
      </w:r>
      <w:r w:rsidR="009F0363">
        <w:t>conclusions are revealed</w:t>
      </w:r>
      <w:r w:rsidR="00D055DB">
        <w:t xml:space="preserve">. </w:t>
      </w:r>
      <w:r>
        <w:t xml:space="preserve">In this </w:t>
      </w:r>
      <w:r w:rsidR="00910BBA">
        <w:t>thesis</w:t>
      </w:r>
      <w:r w:rsidR="009F0363">
        <w:t>,</w:t>
      </w:r>
      <w:r>
        <w:t xml:space="preserve"> </w:t>
      </w:r>
      <w:r w:rsidR="009D59D3">
        <w:t xml:space="preserve">the two existing methods: </w:t>
      </w:r>
      <w:proofErr w:type="spellStart"/>
      <w:r w:rsidR="009D59D3">
        <w:t>LightGBM</w:t>
      </w:r>
      <w:proofErr w:type="spellEnd"/>
      <w:r w:rsidR="009D59D3">
        <w:t xml:space="preserve"> and </w:t>
      </w:r>
      <w:proofErr w:type="spellStart"/>
      <w:r w:rsidR="009D59D3">
        <w:t>Catboost</w:t>
      </w:r>
      <w:proofErr w:type="spellEnd"/>
      <w:r w:rsidR="009D59D3">
        <w:t>, that have been proven to be successful in industry, academia, and competitive model building,</w:t>
      </w:r>
      <w:r w:rsidR="009D59D3" w:rsidRPr="009D59D3">
        <w:t xml:space="preserve"> </w:t>
      </w:r>
      <w:r w:rsidR="009D59D3">
        <w:t xml:space="preserve">will be compared. The reason that we exclude </w:t>
      </w:r>
      <w:proofErr w:type="spellStart"/>
      <w:r w:rsidR="009D59D3">
        <w:t>XGBoost</w:t>
      </w:r>
      <w:proofErr w:type="spellEnd"/>
      <w:r w:rsidR="009D59D3">
        <w:t xml:space="preserve"> </w:t>
      </w:r>
      <w:r w:rsidR="009D59D3">
        <w:lastRenderedPageBreak/>
        <w:t xml:space="preserve">is because </w:t>
      </w:r>
      <w:proofErr w:type="spellStart"/>
      <w:r w:rsidR="009D59D3">
        <w:t>LightGBM</w:t>
      </w:r>
      <w:proofErr w:type="spellEnd"/>
      <w:r w:rsidR="009D59D3">
        <w:t xml:space="preserve"> is developed to improve from </w:t>
      </w:r>
      <w:proofErr w:type="spellStart"/>
      <w:r w:rsidR="009D59D3">
        <w:t>XGBoost</w:t>
      </w:r>
      <w:proofErr w:type="spellEnd"/>
      <w:r w:rsidR="009D59D3">
        <w:t xml:space="preserve"> and often there is little difference between the two algorithms.</w:t>
      </w:r>
      <w:r w:rsidR="0052702F">
        <w:rPr>
          <w:rFonts w:hint="eastAsia"/>
        </w:rPr>
        <w:t xml:space="preserve"> </w:t>
      </w:r>
      <w:r w:rsidR="009D59D3">
        <w:t>W</w:t>
      </w:r>
      <w:r>
        <w:t xml:space="preserve">e hope to </w:t>
      </w:r>
      <w:r w:rsidR="009F0363">
        <w:t>explore some physical characteristics</w:t>
      </w:r>
      <w:r>
        <w:t xml:space="preserve"> </w:t>
      </w:r>
      <w:r w:rsidR="009F0363">
        <w:t xml:space="preserve">of datasets </w:t>
      </w:r>
      <w:r>
        <w:t xml:space="preserve">that might </w:t>
      </w:r>
      <w:r w:rsidR="009F0363">
        <w:t xml:space="preserve">identify the situation that </w:t>
      </w:r>
      <w:r>
        <w:t>one algorithm perform</w:t>
      </w:r>
      <w:r w:rsidR="00E224E1">
        <w:t>s</w:t>
      </w:r>
      <w:r>
        <w:t xml:space="preserve"> preferably than another</w:t>
      </w:r>
      <w:r w:rsidR="00FD68C0">
        <w:rPr>
          <w:rFonts w:hint="eastAsia"/>
        </w:rPr>
        <w:t>.</w:t>
      </w:r>
    </w:p>
    <w:p w14:paraId="223BFE61" w14:textId="77777777" w:rsidR="00C616AF" w:rsidRPr="00526259" w:rsidRDefault="00C616AF" w:rsidP="008077B7">
      <w:pPr>
        <w:ind w:firstLine="480"/>
      </w:pPr>
    </w:p>
    <w:p w14:paraId="1EE806FA" w14:textId="1A140449" w:rsidR="0080058D" w:rsidRDefault="002D10C1" w:rsidP="002D10C1">
      <w:pPr>
        <w:pStyle w:val="21"/>
      </w:pPr>
      <w:bookmarkStart w:id="10" w:name="_Toc42863619"/>
      <w:r>
        <w:t>Objective</w:t>
      </w:r>
      <w:bookmarkEnd w:id="10"/>
      <w:r w:rsidR="009330BC">
        <w:t xml:space="preserve"> </w:t>
      </w:r>
    </w:p>
    <w:p w14:paraId="47DEAF09" w14:textId="7C5B3054" w:rsidR="0059462F" w:rsidRDefault="0059462F" w:rsidP="0059462F">
      <w:pPr>
        <w:ind w:firstLine="480"/>
      </w:pPr>
      <w:r>
        <w:rPr>
          <w:rFonts w:hint="eastAsia"/>
        </w:rPr>
        <w:t>T</w:t>
      </w:r>
      <w:r>
        <w:t xml:space="preserve">he two methods mentioned previously are relatively new, although heavily used in recent data science field. There have been numerous researches of algorithms’ efficiency, but how the models work on real-life scenario datasets are seldomly discussed. This thesis </w:t>
      </w:r>
      <w:r>
        <w:rPr>
          <w:rFonts w:hint="eastAsia"/>
        </w:rPr>
        <w:t>a</w:t>
      </w:r>
      <w:r>
        <w:t>ims to achieve three points below:</w:t>
      </w:r>
    </w:p>
    <w:p w14:paraId="04B86FEB" w14:textId="433C9DE2" w:rsidR="0059462F" w:rsidRDefault="009D59D3" w:rsidP="00B616F2">
      <w:pPr>
        <w:pStyle w:val="affb"/>
        <w:numPr>
          <w:ilvl w:val="0"/>
          <w:numId w:val="32"/>
        </w:numPr>
        <w:ind w:leftChars="0"/>
      </w:pPr>
      <w:r>
        <w:t xml:space="preserve">Explore </w:t>
      </w:r>
      <w:r w:rsidR="002A733E">
        <w:t xml:space="preserve">possible </w:t>
      </w:r>
      <w:bookmarkStart w:id="11" w:name="_Hlk42362923"/>
      <w:r>
        <w:t xml:space="preserve">characteristics of the </w:t>
      </w:r>
      <w:r w:rsidRPr="009D59D3">
        <w:t>tabular datasets</w:t>
      </w:r>
      <w:bookmarkEnd w:id="11"/>
      <w:r>
        <w:t xml:space="preserve"> </w:t>
      </w:r>
      <w:r w:rsidR="002A733E">
        <w:t xml:space="preserve">that would affect the boosting methods’ performance. </w:t>
      </w:r>
      <w:r>
        <w:t xml:space="preserve">Also, </w:t>
      </w:r>
      <w:r w:rsidR="002A733E">
        <w:t>datasets that best suit</w:t>
      </w:r>
      <w:r w:rsidR="0037455A">
        <w:t>ed</w:t>
      </w:r>
      <w:r w:rsidR="002A733E">
        <w:t xml:space="preserve"> to our experimental design</w:t>
      </w:r>
      <w:r>
        <w:t xml:space="preserve"> are identified</w:t>
      </w:r>
      <w:r w:rsidR="002A733E">
        <w:t xml:space="preserve">. </w:t>
      </w:r>
    </w:p>
    <w:p w14:paraId="0CC75906" w14:textId="0781B0C3" w:rsidR="00B616F2" w:rsidRDefault="002A733E" w:rsidP="00B616F2">
      <w:pPr>
        <w:pStyle w:val="affb"/>
        <w:numPr>
          <w:ilvl w:val="0"/>
          <w:numId w:val="32"/>
        </w:numPr>
        <w:ind w:leftChars="0"/>
      </w:pPr>
      <w:proofErr w:type="spellStart"/>
      <w:r>
        <w:t xml:space="preserve">Build </w:t>
      </w:r>
      <w:r w:rsidR="009D59D3">
        <w:t>up</w:t>
      </w:r>
      <w:proofErr w:type="spellEnd"/>
      <w:r w:rsidR="009D59D3">
        <w:t xml:space="preserve"> </w:t>
      </w:r>
      <w:proofErr w:type="spellStart"/>
      <w:r>
        <w:t>LightGBM</w:t>
      </w:r>
      <w:proofErr w:type="spellEnd"/>
      <w:r>
        <w:t xml:space="preserve"> and </w:t>
      </w:r>
      <w:proofErr w:type="spellStart"/>
      <w:r>
        <w:t>CatBoost</w:t>
      </w:r>
      <w:proofErr w:type="spellEnd"/>
      <w:r>
        <w:t xml:space="preserve"> models on </w:t>
      </w:r>
      <w:r w:rsidR="009D59D3">
        <w:t xml:space="preserve">these </w:t>
      </w:r>
      <w:r>
        <w:t>real datasets</w:t>
      </w:r>
      <w:r w:rsidR="00AD1FE0">
        <w:t xml:space="preserve"> </w:t>
      </w:r>
      <w:r w:rsidR="009D59D3">
        <w:t xml:space="preserve">selected based on our criteria </w:t>
      </w:r>
      <w:r w:rsidR="00AD1FE0">
        <w:t xml:space="preserve">with common conditions(hyperparameters) </w:t>
      </w:r>
      <w:r>
        <w:t xml:space="preserve">and evaluate </w:t>
      </w:r>
      <w:r w:rsidR="00D3789D">
        <w:t xml:space="preserve">their performance </w:t>
      </w:r>
      <w:r>
        <w:t>accordingly.</w:t>
      </w:r>
    </w:p>
    <w:p w14:paraId="1F357C97" w14:textId="0CCE12C1" w:rsidR="002A733E" w:rsidRDefault="00D3789D" w:rsidP="00B616F2">
      <w:pPr>
        <w:pStyle w:val="affb"/>
        <w:numPr>
          <w:ilvl w:val="0"/>
          <w:numId w:val="32"/>
        </w:numPr>
        <w:ind w:leftChars="0"/>
      </w:pPr>
      <w:r>
        <w:t>C</w:t>
      </w:r>
      <w:r w:rsidR="002A733E">
        <w:t xml:space="preserve">onclude </w:t>
      </w:r>
      <w:r>
        <w:t xml:space="preserve">our results based on </w:t>
      </w:r>
      <w:r w:rsidRPr="00D3789D">
        <w:t>characteristics of the tabular datasets</w:t>
      </w:r>
      <w:r w:rsidR="0051086A">
        <w:t>.</w:t>
      </w:r>
    </w:p>
    <w:p w14:paraId="6E82C7B4" w14:textId="77777777" w:rsidR="00B616F2" w:rsidRPr="00B400CF" w:rsidRDefault="00B616F2" w:rsidP="00B616F2"/>
    <w:p w14:paraId="03290171" w14:textId="04035B18" w:rsidR="00EF4105" w:rsidRDefault="00A45A0C" w:rsidP="00A23809">
      <w:pPr>
        <w:pStyle w:val="21"/>
      </w:pPr>
      <w:bookmarkStart w:id="12" w:name="_Toc42863620"/>
      <w:r>
        <w:rPr>
          <w:rFonts w:hint="eastAsia"/>
        </w:rPr>
        <w:t>O</w:t>
      </w:r>
      <w:r>
        <w:t>rganization of thesis</w:t>
      </w:r>
      <w:bookmarkEnd w:id="12"/>
      <w:r w:rsidR="00827205" w:rsidRPr="008854B6">
        <w:rPr>
          <w:color w:val="4472C4" w:themeColor="accent1"/>
        </w:rPr>
        <w:t xml:space="preserve"> </w:t>
      </w:r>
    </w:p>
    <w:p w14:paraId="6EE802BD" w14:textId="6E467160" w:rsidR="00A96E09" w:rsidRDefault="00A96E09" w:rsidP="00A23809">
      <w:pPr>
        <w:ind w:firstLine="480"/>
      </w:pPr>
      <w:r>
        <w:t xml:space="preserve">The rest of the </w:t>
      </w:r>
      <w:r w:rsidR="00910BBA">
        <w:t>thesis</w:t>
      </w:r>
      <w:r>
        <w:t xml:space="preserve"> is presented as follows: Chapter 2 </w:t>
      </w:r>
      <w:r w:rsidR="00D3789D">
        <w:t>summarizes</w:t>
      </w:r>
      <w:r>
        <w:t xml:space="preserve"> </w:t>
      </w:r>
      <w:r w:rsidR="00D3789D">
        <w:t xml:space="preserve">some </w:t>
      </w:r>
      <w:r>
        <w:t xml:space="preserve">existing </w:t>
      </w:r>
      <w:r w:rsidRPr="00577010">
        <w:t>prevalent</w:t>
      </w:r>
      <w:r>
        <w:t xml:space="preserve"> methods and the recent developments. Chapter 3 the experimental design </w:t>
      </w:r>
      <w:r w:rsidR="00D3789D">
        <w:t xml:space="preserve">framework for </w:t>
      </w:r>
      <w:r>
        <w:t xml:space="preserve">the datasets </w:t>
      </w:r>
      <w:r w:rsidR="00D3789D">
        <w:t>is built up</w:t>
      </w:r>
      <w:r>
        <w:t xml:space="preserve">, and </w:t>
      </w:r>
      <w:r w:rsidR="00D3789D">
        <w:t>selected</w:t>
      </w:r>
      <w:r>
        <w:t xml:space="preserve"> datasets</w:t>
      </w:r>
      <w:r w:rsidR="00D3789D">
        <w:t xml:space="preserve"> are introduced</w:t>
      </w:r>
      <w:r w:rsidR="00443431">
        <w:t xml:space="preserve"> briefly</w:t>
      </w:r>
      <w:r>
        <w:t>.</w:t>
      </w:r>
      <w:r>
        <w:rPr>
          <w:rFonts w:hint="eastAsia"/>
        </w:rPr>
        <w:t xml:space="preserve"> </w:t>
      </w:r>
      <w:r w:rsidR="00D3789D">
        <w:t xml:space="preserve">In </w:t>
      </w:r>
      <w:r>
        <w:t>Chapter 4</w:t>
      </w:r>
      <w:r w:rsidR="00D3789D">
        <w:t>,</w:t>
      </w:r>
      <w:r>
        <w:t xml:space="preserve"> the two boosting method </w:t>
      </w:r>
      <w:r w:rsidR="00D3789D">
        <w:t xml:space="preserve">studied in this thesis are implemented, </w:t>
      </w:r>
      <w:r>
        <w:t xml:space="preserve">and </w:t>
      </w:r>
      <w:r w:rsidR="00D3789D">
        <w:t xml:space="preserve">comparison based on their performance under different </w:t>
      </w:r>
      <w:r w:rsidR="00D3789D" w:rsidRPr="00D3789D">
        <w:t xml:space="preserve">characteristics of the tabular </w:t>
      </w:r>
      <w:r w:rsidR="00D3789D" w:rsidRPr="00D3789D">
        <w:lastRenderedPageBreak/>
        <w:t xml:space="preserve">datasets </w:t>
      </w:r>
      <w:r w:rsidR="00D3789D">
        <w:t xml:space="preserve">is </w:t>
      </w:r>
      <w:r w:rsidR="00F709CA">
        <w:t>discussed.</w:t>
      </w:r>
      <w:r>
        <w:t xml:space="preserve"> Chapter 5 will </w:t>
      </w:r>
      <w:r w:rsidR="00DB2267">
        <w:t>conclude</w:t>
      </w:r>
      <w:r>
        <w:t xml:space="preserve"> </w:t>
      </w:r>
      <w:r w:rsidR="00DB2267">
        <w:t>our finding</w:t>
      </w:r>
      <w:r>
        <w:t xml:space="preserve"> and </w:t>
      </w:r>
      <w:r w:rsidR="00DB2267">
        <w:t>propose some future works needed to be further studied</w:t>
      </w:r>
      <w:r>
        <w:t>.</w:t>
      </w:r>
    </w:p>
    <w:p w14:paraId="1F786883" w14:textId="77777777" w:rsidR="00956588" w:rsidRDefault="00956588" w:rsidP="00A23809">
      <w:pPr>
        <w:ind w:firstLine="480"/>
      </w:pPr>
    </w:p>
    <w:p w14:paraId="250CB98D" w14:textId="33A574E1" w:rsidR="008376C4" w:rsidRDefault="008376C4" w:rsidP="008376C4">
      <w:pPr>
        <w:pStyle w:val="21"/>
      </w:pPr>
      <w:bookmarkStart w:id="13" w:name="_Toc42863621"/>
      <w:r>
        <w:t>Limitation</w:t>
      </w:r>
      <w:r w:rsidR="003D64A7">
        <w:t>s</w:t>
      </w:r>
      <w:bookmarkEnd w:id="13"/>
    </w:p>
    <w:p w14:paraId="5AAD4149" w14:textId="3173B404" w:rsidR="008376C4" w:rsidRDefault="00D655DC" w:rsidP="00837A47">
      <w:pPr>
        <w:pStyle w:val="affb"/>
        <w:numPr>
          <w:ilvl w:val="0"/>
          <w:numId w:val="30"/>
        </w:numPr>
        <w:ind w:leftChars="0"/>
      </w:pPr>
      <w:r>
        <w:t>W</w:t>
      </w:r>
      <w:r w:rsidR="008376C4">
        <w:t>e</w:t>
      </w:r>
      <w:r w:rsidR="00D77B09">
        <w:t xml:space="preserve"> used dataset that have only numerical and categorical columns. Some of the categorical columns are string-based values. </w:t>
      </w:r>
      <w:r w:rsidR="001767BA">
        <w:t>Even though s</w:t>
      </w:r>
      <w:r w:rsidR="00D77B09">
        <w:t xml:space="preserve">ometimes using </w:t>
      </w:r>
      <w:r w:rsidR="00B741F0">
        <w:t>NLP (</w:t>
      </w:r>
      <w:r w:rsidR="00D77B09">
        <w:t xml:space="preserve">Natural Language Processing) to </w:t>
      </w:r>
      <w:r w:rsidR="00837E7E">
        <w:t>pre</w:t>
      </w:r>
      <w:r w:rsidR="00D77B09">
        <w:t xml:space="preserve">process these </w:t>
      </w:r>
      <w:r w:rsidR="00837E7E">
        <w:t xml:space="preserve">columns </w:t>
      </w:r>
      <w:r w:rsidR="001767BA">
        <w:t xml:space="preserve">may produce </w:t>
      </w:r>
      <w:r w:rsidR="00D77B09">
        <w:t xml:space="preserve">better </w:t>
      </w:r>
      <w:r w:rsidR="001C57A1">
        <w:t xml:space="preserve">results </w:t>
      </w:r>
      <w:r w:rsidR="001767BA">
        <w:t xml:space="preserve">which </w:t>
      </w:r>
      <w:r w:rsidR="00D77B09">
        <w:t xml:space="preserve">may influence algorithm performance. </w:t>
      </w:r>
      <w:r w:rsidR="001767BA">
        <w:t>In this thesis, w</w:t>
      </w:r>
      <w:r w:rsidR="00D77B09">
        <w:t>e</w:t>
      </w:r>
      <w:r w:rsidR="00837E7E">
        <w:t xml:space="preserve"> only</w:t>
      </w:r>
      <w:r w:rsidR="00D77B09">
        <w:t xml:space="preserve"> </w:t>
      </w:r>
      <w:r w:rsidR="001767BA">
        <w:t xml:space="preserve">do </w:t>
      </w:r>
      <w:r w:rsidR="00D77B09">
        <w:t>categorical encoding for this research.</w:t>
      </w:r>
    </w:p>
    <w:p w14:paraId="0E0DC7E4" w14:textId="6BE2B8E5" w:rsidR="00690242" w:rsidRPr="00090F0B" w:rsidRDefault="00690242" w:rsidP="00837A47">
      <w:pPr>
        <w:pStyle w:val="affb"/>
        <w:numPr>
          <w:ilvl w:val="0"/>
          <w:numId w:val="30"/>
        </w:numPr>
        <w:ind w:leftChars="0"/>
      </w:pPr>
      <w:r w:rsidRPr="00090F0B">
        <w:rPr>
          <w:rFonts w:hint="eastAsia"/>
        </w:rPr>
        <w:t>Da</w:t>
      </w:r>
      <w:r w:rsidRPr="00090F0B">
        <w:t>taset volume</w:t>
      </w:r>
      <w:r w:rsidR="006B581B" w:rsidRPr="00090F0B">
        <w:t xml:space="preserve"> varies between each </w:t>
      </w:r>
      <w:r w:rsidR="00255925" w:rsidRPr="00090F0B">
        <w:t>dataset</w:t>
      </w:r>
      <w:r w:rsidR="003E3237" w:rsidRPr="00090F0B">
        <w:t xml:space="preserve">. </w:t>
      </w:r>
      <w:r w:rsidR="00D556DB">
        <w:t>From past studies, s</w:t>
      </w:r>
      <w:r w:rsidRPr="00090F0B">
        <w:t xml:space="preserve">mall datasets tend to </w:t>
      </w:r>
      <w:r w:rsidR="00D556DB">
        <w:t>more unstable</w:t>
      </w:r>
      <w:r w:rsidRPr="00090F0B">
        <w:t xml:space="preserve"> in </w:t>
      </w:r>
      <w:r w:rsidR="00D556DB">
        <w:t xml:space="preserve">their </w:t>
      </w:r>
      <w:r w:rsidRPr="00090F0B">
        <w:t xml:space="preserve">performance since there is little data to learn from, and small validation/test data is susceptible to noises. </w:t>
      </w:r>
      <w:r w:rsidR="00255925" w:rsidRPr="00090F0B">
        <w:t xml:space="preserve">Because datasets </w:t>
      </w:r>
      <w:r w:rsidR="00D556DB">
        <w:t xml:space="preserve">we chosen </w:t>
      </w:r>
      <w:r w:rsidR="00255925" w:rsidRPr="00090F0B">
        <w:t>come</w:t>
      </w:r>
      <w:r w:rsidR="00255925" w:rsidRPr="00090F0B">
        <w:rPr>
          <w:rFonts w:hint="eastAsia"/>
        </w:rPr>
        <w:t xml:space="preserve"> f</w:t>
      </w:r>
      <w:r w:rsidR="00255925" w:rsidRPr="00090F0B">
        <w:t xml:space="preserve">rom real life scenarios, </w:t>
      </w:r>
      <w:r w:rsidR="00322ACF" w:rsidRPr="00090F0B">
        <w:t xml:space="preserve">and we </w:t>
      </w:r>
      <w:r w:rsidR="00443431">
        <w:t xml:space="preserve">have no way to </w:t>
      </w:r>
      <w:r w:rsidR="00322ACF" w:rsidRPr="00090F0B">
        <w:t>control</w:t>
      </w:r>
      <w:r w:rsidR="00443431">
        <w:t xml:space="preserve"> the dataset’s volume.</w:t>
      </w:r>
      <w:r w:rsidR="00862DB0" w:rsidRPr="00090F0B">
        <w:t xml:space="preserve"> </w:t>
      </w:r>
      <w:r w:rsidR="00443431">
        <w:t xml:space="preserve">Therefore, </w:t>
      </w:r>
      <w:r w:rsidR="00090F0B" w:rsidRPr="00090F0B">
        <w:t xml:space="preserve">we </w:t>
      </w:r>
      <w:r w:rsidR="00443431">
        <w:t>do</w:t>
      </w:r>
      <w:r w:rsidR="00443431" w:rsidRPr="00090F0B">
        <w:t xml:space="preserve"> </w:t>
      </w:r>
      <w:r w:rsidR="00090F0B" w:rsidRPr="00090F0B">
        <w:t xml:space="preserve">not consider dataset volumes </w:t>
      </w:r>
      <w:r w:rsidR="00443431">
        <w:t xml:space="preserve">as our selection criteria </w:t>
      </w:r>
      <w:r w:rsidR="00090F0B" w:rsidRPr="00090F0B">
        <w:t xml:space="preserve">when we select datasets. </w:t>
      </w:r>
    </w:p>
    <w:p w14:paraId="7822A325" w14:textId="3848AA1A" w:rsidR="00F210C9" w:rsidRPr="00A96E09" w:rsidRDefault="00443431" w:rsidP="00837A47">
      <w:pPr>
        <w:pStyle w:val="affb"/>
        <w:numPr>
          <w:ilvl w:val="0"/>
          <w:numId w:val="30"/>
        </w:numPr>
        <w:ind w:leftChars="0"/>
      </w:pPr>
      <w:r>
        <w:t xml:space="preserve">Because one of our </w:t>
      </w:r>
      <w:r w:rsidRPr="00443431">
        <w:t xml:space="preserve">characteristics of the tabular datasets </w:t>
      </w:r>
      <w:r>
        <w:t>is related to binary attribute, a</w:t>
      </w:r>
      <w:r w:rsidR="00F210C9">
        <w:t xml:space="preserve">ll our datasets are </w:t>
      </w:r>
      <w:r>
        <w:t xml:space="preserve">chosen to have </w:t>
      </w:r>
      <w:r w:rsidR="00F210C9">
        <w:t xml:space="preserve">binary </w:t>
      </w:r>
      <w:r>
        <w:t>characteristics</w:t>
      </w:r>
      <w:r w:rsidR="00F210C9">
        <w:t xml:space="preserve">. Our research did not use a dataset </w:t>
      </w:r>
      <w:r>
        <w:t>with</w:t>
      </w:r>
      <w:r w:rsidR="00F210C9">
        <w:t xml:space="preserve"> multiclass</w:t>
      </w:r>
      <w:r w:rsidR="000E44B4">
        <w:t xml:space="preserve"> classification problems</w:t>
      </w:r>
      <w:r w:rsidR="00F210C9">
        <w:t xml:space="preserve">. </w:t>
      </w:r>
    </w:p>
    <w:p w14:paraId="79DD4521" w14:textId="158779F3" w:rsidR="0080058D" w:rsidRDefault="00BE15F2" w:rsidP="0080058D">
      <w:pPr>
        <w:pStyle w:val="1"/>
      </w:pPr>
      <w:bookmarkStart w:id="14" w:name="_Toc42863622"/>
      <w:r>
        <w:lastRenderedPageBreak/>
        <w:t>Related Work</w:t>
      </w:r>
      <w:bookmarkEnd w:id="14"/>
    </w:p>
    <w:p w14:paraId="1DEEA84F" w14:textId="04644AA3" w:rsidR="007C259F" w:rsidRPr="00EC2D2A" w:rsidRDefault="0080058D" w:rsidP="007C259F">
      <w:pPr>
        <w:pStyle w:val="21"/>
        <w:rPr>
          <w:color w:val="4472C4" w:themeColor="accent1"/>
        </w:rPr>
      </w:pPr>
      <w:r>
        <w:rPr>
          <w:rFonts w:hint="eastAsia"/>
        </w:rPr>
        <w:tab/>
      </w:r>
      <w:bookmarkStart w:id="15" w:name="_Toc42863623"/>
      <w:r w:rsidR="007C259F">
        <w:t>Boosting Methods</w:t>
      </w:r>
      <w:bookmarkEnd w:id="15"/>
      <w:r w:rsidR="00D47D28">
        <w:t xml:space="preserve">  </w:t>
      </w:r>
    </w:p>
    <w:p w14:paraId="217611DC" w14:textId="73663E71" w:rsidR="0080058D" w:rsidRDefault="001D690A" w:rsidP="007C259F">
      <w:pPr>
        <w:ind w:firstLine="480"/>
      </w:pPr>
      <w:r>
        <w:rPr>
          <w:rFonts w:hint="eastAsia"/>
        </w:rPr>
        <w:t>I</w:t>
      </w:r>
      <w:r>
        <w:t xml:space="preserve">n Machine Learning, </w:t>
      </w:r>
      <w:r w:rsidR="00F35A1B">
        <w:t>g</w:t>
      </w:r>
      <w:r w:rsidR="00F35A1B" w:rsidRPr="00F35A1B">
        <w:t xml:space="preserve">radient </w:t>
      </w:r>
      <w:r w:rsidR="00F35A1B">
        <w:t>b</w:t>
      </w:r>
      <w:r>
        <w:t>oosting is a method that capitalize</w:t>
      </w:r>
      <w:r w:rsidR="00F35A1B">
        <w:t>s</w:t>
      </w:r>
      <w:r>
        <w:t xml:space="preserve"> on the combination of Weak Learners, and iteratively improve</w:t>
      </w:r>
      <w:r w:rsidR="00F35A1B">
        <w:t>s</w:t>
      </w:r>
      <w:r w:rsidR="00D90082">
        <w:t xml:space="preserve"> the model by learning from the error produced from previous run. To reduce error with a systematic manner, Gradient Descent is often used on differentiable loss function to find the local minimum of errors. </w:t>
      </w:r>
    </w:p>
    <w:p w14:paraId="5FCBF9A3" w14:textId="338017D0" w:rsidR="00091981" w:rsidRDefault="00D90082" w:rsidP="0080058D">
      <w:r>
        <w:tab/>
      </w:r>
      <w:r w:rsidR="00F35A1B">
        <w:t xml:space="preserve">In Gradient Boosting method, </w:t>
      </w:r>
      <w:r>
        <w:t xml:space="preserve">loss function </w:t>
      </w:r>
      <w:r w:rsidR="00F35A1B">
        <w:t xml:space="preserve">is defined </w:t>
      </w:r>
      <w:r>
        <w:t xml:space="preserve">on the error resulted from Boosting, and then Gradient Descent </w:t>
      </w:r>
      <w:r w:rsidR="00F35A1B">
        <w:t xml:space="preserve">is used </w:t>
      </w:r>
      <w:r>
        <w:t xml:space="preserve">to find the local minimum, </w:t>
      </w:r>
      <w:r w:rsidR="00A30A80">
        <w:t xml:space="preserve">iteratively </w:t>
      </w:r>
      <w:r w:rsidR="00F35A1B">
        <w:t xml:space="preserve">by </w:t>
      </w:r>
      <w:r w:rsidR="00A30A80">
        <w:t>adding weak learners.</w:t>
      </w:r>
      <w:r w:rsidR="00207A4C">
        <w:t xml:space="preserve"> In order to utilize the large volume of data, </w:t>
      </w:r>
      <w:r w:rsidR="00F35A1B">
        <w:t xml:space="preserve">researchers apply </w:t>
      </w:r>
      <w:r w:rsidR="00207A4C">
        <w:t>a more efficient way to find the gradient to replace the actual gradient with an estimated one</w:t>
      </w:r>
      <w:r w:rsidR="00183C01">
        <w:t xml:space="preserve">, the prevalent method being Stochastic Gradient </w:t>
      </w:r>
      <w:proofErr w:type="gramStart"/>
      <w:r w:rsidR="00183C01">
        <w:t>Descent(</w:t>
      </w:r>
      <w:proofErr w:type="gramEnd"/>
      <w:r w:rsidR="00183C01">
        <w:t>SGD).</w:t>
      </w:r>
      <w:r w:rsidR="00A30A80">
        <w:t xml:space="preserve"> </w:t>
      </w:r>
      <w:r w:rsidR="00F35A1B">
        <w:t>In this method, e</w:t>
      </w:r>
      <w:r w:rsidR="00091981">
        <w:t xml:space="preserve">ach iteration learns by fitting the negative </w:t>
      </w:r>
      <w:r w:rsidR="0073140C">
        <w:t>gradients (</w:t>
      </w:r>
      <w:r w:rsidR="00A13155">
        <w:t>residual errors).</w:t>
      </w:r>
    </w:p>
    <w:p w14:paraId="583CD076" w14:textId="17B69B1E" w:rsidR="00813116" w:rsidRDefault="00091981" w:rsidP="00091981">
      <w:pPr>
        <w:ind w:firstLine="480"/>
      </w:pPr>
      <w:r>
        <w:t xml:space="preserve">Back in the days, an implementation of Gradient Boosting Decision </w:t>
      </w:r>
      <w:proofErr w:type="gramStart"/>
      <w:r>
        <w:t>Tree(</w:t>
      </w:r>
      <w:proofErr w:type="gramEnd"/>
      <w:r>
        <w:t xml:space="preserve">GBDT), Gradient Boosting Machine, was a breakthrough in predictive analysis. </w:t>
      </w:r>
      <w:r w:rsidR="006D1451">
        <w:t xml:space="preserve">In general, choosing a parameterized model </w:t>
      </w:r>
      <m:oMath>
        <m:r>
          <w:rPr>
            <w:rFonts w:ascii="Cambria Math" w:hAnsi="Cambria Math"/>
          </w:rPr>
          <m:t>F</m:t>
        </m:r>
        <m:d>
          <m:dPr>
            <m:ctrlPr>
              <w:rPr>
                <w:rFonts w:ascii="Cambria Math" w:hAnsi="Cambria Math"/>
                <w:i/>
              </w:rPr>
            </m:ctrlPr>
          </m:dPr>
          <m:e>
            <m:r>
              <w:rPr>
                <w:rFonts w:ascii="Cambria Math" w:hAnsi="Cambria Math"/>
              </w:rPr>
              <m:t>x;P</m:t>
            </m:r>
          </m:e>
        </m:d>
      </m:oMath>
      <w:r w:rsidR="006D1451">
        <w:t xml:space="preserve">changes </w:t>
      </w:r>
      <w:r w:rsidR="00813116">
        <w:t>the function optimization problem to one of parameter optimization</w:t>
      </w:r>
    </w:p>
    <w:p w14:paraId="37182180" w14:textId="6173472B" w:rsidR="00D74B6E" w:rsidRDefault="00D74B6E" w:rsidP="00091981">
      <w:pPr>
        <w:ind w:firstLine="480"/>
      </w:pPr>
      <m:oMathPara>
        <m:oMath>
          <m:r>
            <w:rPr>
              <w:rFonts w:ascii="Cambria Math" w:hAnsi="Cambria Math"/>
            </w:rPr>
            <m:t>P*=</m:t>
          </m:r>
          <m:func>
            <m:funcPr>
              <m:ctrlPr>
                <w:rPr>
                  <w:rFonts w:ascii="Cambria Math" w:hAnsi="Cambria Math"/>
                </w:rPr>
              </m:ctrlPr>
            </m:funcPr>
            <m:fName>
              <m:r>
                <m:rPr>
                  <m:sty m:val="p"/>
                </m:rPr>
                <w:rPr>
                  <w:rFonts w:ascii="Cambria Math" w:hAnsi="Cambria Math"/>
                </w:rPr>
                <m:t>arg</m:t>
              </m:r>
            </m:fName>
            <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P</m:t>
                  </m:r>
                </m:lim>
              </m:limLow>
            </m:e>
          </m:func>
          <m:r>
            <m:rPr>
              <m:sty m:val="p"/>
            </m:rPr>
            <w:rPr>
              <w:rFonts w:ascii="Cambria Math" w:hAnsi="Cambria Math"/>
            </w:rPr>
            <m:t>ϕ</m:t>
          </m:r>
          <m:d>
            <m:dPr>
              <m:ctrlPr>
                <w:rPr>
                  <w:rFonts w:ascii="Cambria Math" w:hAnsi="Cambria Math"/>
                  <w:i/>
                </w:rPr>
              </m:ctrlPr>
            </m:dPr>
            <m:e>
              <m:r>
                <w:rPr>
                  <w:rFonts w:ascii="Cambria Math" w:hAnsi="Cambria Math"/>
                </w:rPr>
                <m:t>P</m:t>
              </m:r>
            </m:e>
          </m:d>
        </m:oMath>
      </m:oMathPara>
    </w:p>
    <w:p w14:paraId="75BFB60B" w14:textId="0CFDD712" w:rsidR="00D74B6E" w:rsidRDefault="00D74B6E">
      <w:pPr>
        <w:widowControl/>
        <w:spacing w:line="240" w:lineRule="auto"/>
        <w:jc w:val="left"/>
      </w:pPr>
      <w:r>
        <w:br w:type="page"/>
      </w:r>
      <w:r>
        <w:lastRenderedPageBreak/>
        <w:t>where</w:t>
      </w:r>
    </w:p>
    <w:p w14:paraId="126F40FC" w14:textId="29DB9D5A" w:rsidR="00D74B6E" w:rsidRDefault="00D74B6E">
      <w:pPr>
        <w:widowControl/>
        <w:spacing w:line="240" w:lineRule="auto"/>
        <w:jc w:val="left"/>
      </w:pPr>
      <m:oMathPara>
        <m:oMath>
          <m:r>
            <m:rPr>
              <m:sty m:val="p"/>
            </m:rPr>
            <w:rPr>
              <w:rFonts w:ascii="Cambria Math" w:hAnsi="Cambria Math"/>
            </w:rPr>
            <m:t>ϕ</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y,x</m:t>
              </m:r>
            </m:sub>
          </m:sSub>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x;P</m:t>
                  </m:r>
                </m:e>
              </m:d>
            </m:e>
          </m:d>
        </m:oMath>
      </m:oMathPara>
    </w:p>
    <w:p w14:paraId="7DBC91B1" w14:textId="254E960D" w:rsidR="00D74B6E" w:rsidRDefault="003E762E" w:rsidP="003E762E">
      <w:r>
        <w:t>and then</w:t>
      </w:r>
    </w:p>
    <w:p w14:paraId="52DF465D" w14:textId="5AEC6345" w:rsidR="003E762E" w:rsidRDefault="00C3410B" w:rsidP="003E762E">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x;P*</m:t>
              </m:r>
            </m:e>
          </m:d>
          <m:r>
            <w:rPr>
              <w:rFonts w:ascii="Cambria Math" w:hAnsi="Cambria Math"/>
            </w:rPr>
            <m:t>.</m:t>
          </m:r>
        </m:oMath>
      </m:oMathPara>
    </w:p>
    <w:p w14:paraId="5DDEAC53" w14:textId="629CD4E9" w:rsidR="00977A50" w:rsidRDefault="00892BBA" w:rsidP="00AA0BF8">
      <w:pPr>
        <w:widowControl/>
        <w:spacing w:line="240" w:lineRule="auto"/>
        <w:ind w:firstLine="480"/>
        <w:jc w:val="left"/>
      </w:pPr>
      <w:r>
        <w:t xml:space="preserve">In the case of finite data, </w:t>
      </w:r>
      <m:oMath>
        <m:sSub>
          <m:sSubPr>
            <m:ctrlPr>
              <w:rPr>
                <w:rFonts w:ascii="Cambria Math" w:hAnsi="Cambria Math"/>
                <w:i/>
              </w:rPr>
            </m:ctrlPr>
          </m:sSubPr>
          <m:e>
            <m:r>
              <w:rPr>
                <w:rFonts w:ascii="Cambria Math" w:hAnsi="Cambria Math"/>
              </w:rPr>
              <m:t>E</m:t>
            </m:r>
          </m:e>
          <m:sub>
            <m:r>
              <w:rPr>
                <w:rFonts w:ascii="Cambria Math" w:hAnsi="Cambria Math"/>
              </w:rPr>
              <m:t>y</m:t>
            </m:r>
          </m:sub>
        </m:sSub>
        <m:d>
          <m:dPr>
            <m:begChr m:val="["/>
            <m:endChr m:val="]"/>
            <m:ctrlPr>
              <w:rPr>
                <w:rFonts w:ascii="Cambria Math" w:hAnsi="Cambria Math"/>
                <w:i/>
              </w:rPr>
            </m:ctrlPr>
          </m:dPr>
          <m:e>
            <m:r>
              <m:rPr>
                <m:sty m:val="p"/>
              </m:rPr>
              <w:rPr>
                <w:rFonts w:ascii="Cambria Math" w:hAnsi="Cambria Math"/>
              </w:rPr>
              <m:t>⋅</m:t>
            </m:r>
          </m:e>
          <m:e>
            <m:r>
              <w:rPr>
                <w:rFonts w:ascii="Cambria Math" w:hAnsi="Cambria Math"/>
              </w:rPr>
              <m:t>x</m:t>
            </m:r>
          </m:e>
        </m:d>
      </m:oMath>
      <w:r>
        <w:rPr>
          <w:rFonts w:hint="eastAsia"/>
        </w:rPr>
        <w:t xml:space="preserve"> </w:t>
      </w:r>
      <w:r>
        <w:t>cannot be estimated accurate</w:t>
      </w:r>
      <w:r w:rsidR="00977A50">
        <w:t xml:space="preserve">ly. One way to solve this is to assume a parameterized form and do parameter optimization to minimize the corresponding </w:t>
      </w:r>
      <w:r w:rsidR="009F6089">
        <w:t>data-based</w:t>
      </w:r>
      <w:r w:rsidR="00977A50">
        <w:t xml:space="preserve"> estimate of expected loss</w:t>
      </w:r>
    </w:p>
    <w:p w14:paraId="6CFF7D10" w14:textId="3E0ABD88" w:rsidR="00AA0BF8" w:rsidRDefault="00373C53" w:rsidP="00AA0BF8">
      <w:pPr>
        <w:widowControl/>
        <w:spacing w:line="240" w:lineRule="auto"/>
        <w:ind w:firstLine="480"/>
        <w:jc w:val="left"/>
      </w:pPr>
      <m:oMathPara>
        <m:oMath>
          <m:r>
            <m:rPr>
              <m:lit/>
              <m:sty m:val="p"/>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sSubSup>
            <m:sSubSupPr>
              <m:ctrlPr>
                <w:rPr>
                  <w:rFonts w:ascii="Cambria Math" w:hAnsi="Cambria Math"/>
                  <w:i/>
                </w:rPr>
              </m:ctrlPr>
            </m:sSubSupPr>
            <m:e>
              <m:r>
                <m:rPr>
                  <m:lit/>
                </m:rPr>
                <w:rPr>
                  <w:rFonts w:ascii="Cambria Math" w:hAnsi="Cambria Math"/>
                </w:rPr>
                <m:t>}</m:t>
              </m:r>
            </m:e>
            <m:sub>
              <m:r>
                <w:rPr>
                  <w:rFonts w:ascii="Cambria Math" w:hAnsi="Cambria Math"/>
                </w:rPr>
                <m:t>l</m:t>
              </m:r>
            </m:sub>
            <m:sup>
              <m:r>
                <w:rPr>
                  <w:rFonts w:ascii="Cambria Math" w:hAnsi="Cambria Math"/>
                </w:rPr>
                <m:t>M</m:t>
              </m:r>
            </m:sup>
          </m:sSubSup>
          <m:r>
            <w:rPr>
              <w:rFonts w:ascii="Cambria Math" w:hAnsi="Cambria Math"/>
            </w:rPr>
            <m:t>=</m:t>
          </m:r>
          <m:func>
            <m:funcPr>
              <m:ctrlPr>
                <w:rPr>
                  <w:rFonts w:ascii="Cambria Math" w:hAnsi="Cambria Math"/>
                  <w:i/>
                </w:rPr>
              </m:ctrlPr>
            </m:funcPr>
            <m:fName>
              <m:r>
                <m:rPr>
                  <m:sty m:val="p"/>
                </m:rPr>
                <w:rPr>
                  <w:rFonts w:ascii="Cambria Math" w:hAnsi="Cambria Math"/>
                </w:rPr>
                <m:t>ar</m:t>
              </m:r>
              <m:r>
                <w:rPr>
                  <w:rFonts w:ascii="Cambria Math" w:hAnsi="Cambria Math"/>
                </w:rPr>
                <m:t>g</m:t>
              </m:r>
            </m:fNa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m:rPr>
                          <m:lit/>
                        </m:rPr>
                        <w:rPr>
                          <w:rFonts w:ascii="Cambria Math" w:hAnsi="Cambria Math"/>
                        </w:rPr>
                        <m:t>{</m:t>
                      </m:r>
                      <m:sSubSup>
                        <m:sSubSupPr>
                          <m:ctrlPr>
                            <w:rPr>
                              <w:rFonts w:ascii="Cambria Math" w:hAnsi="Cambria Math"/>
                              <w:i/>
                            </w:rPr>
                          </m:ctrlPr>
                        </m:sSubSupPr>
                        <m:e>
                          <m:r>
                            <m:rPr>
                              <m:sty m:val="p"/>
                            </m:rPr>
                            <w:rPr>
                              <w:rFonts w:ascii="Cambria Math" w:hAnsi="Cambria Math"/>
                            </w:rPr>
                            <m:t>β</m:t>
                          </m:r>
                          <m:ctrlPr>
                            <w:rPr>
                              <w:rFonts w:ascii="Cambria Math" w:hAnsi="Cambria Math"/>
                            </w:rPr>
                          </m:ctrlPr>
                        </m:e>
                        <m:sub>
                          <m:r>
                            <w:rPr>
                              <w:rFonts w:ascii="Cambria Math" w:hAnsi="Cambria Math"/>
                            </w:rPr>
                            <m:t>m</m:t>
                          </m:r>
                          <m:ctrlPr>
                            <w:rPr>
                              <w:rFonts w:ascii="Cambria Math" w:hAnsi="Cambria Math"/>
                            </w:rPr>
                          </m:ctrlP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m</m:t>
                          </m:r>
                          <m:ctrlPr>
                            <w:rPr>
                              <w:rFonts w:ascii="Cambria Math" w:hAnsi="Cambria Math"/>
                            </w:rPr>
                          </m:ctrlPr>
                        </m:sub>
                        <m:sup>
                          <m:r>
                            <m:rPr>
                              <m:sty m:val="p"/>
                            </m:rPr>
                            <w:rPr>
                              <w:rFonts w:ascii="Cambria Math" w:hAnsi="Cambria Math"/>
                            </w:rPr>
                            <m:t>'</m:t>
                          </m:r>
                        </m:sup>
                      </m:sSubSup>
                      <m:sSubSup>
                        <m:sSubSupPr>
                          <m:ctrlPr>
                            <w:rPr>
                              <w:rFonts w:ascii="Cambria Math" w:hAnsi="Cambria Math"/>
                              <w:i/>
                            </w:rPr>
                          </m:ctrlPr>
                        </m:sSubSupPr>
                        <m:e>
                          <m:r>
                            <m:rPr>
                              <m:lit/>
                            </m:rPr>
                            <w:rPr>
                              <w:rFonts w:ascii="Cambria Math" w:hAnsi="Cambria Math"/>
                            </w:rPr>
                            <m:t>}</m:t>
                          </m:r>
                        </m:e>
                        <m:sub>
                          <m:r>
                            <w:rPr>
                              <w:rFonts w:ascii="Cambria Math" w:hAnsi="Cambria Math"/>
                            </w:rPr>
                            <m:t>l</m:t>
                          </m:r>
                        </m:sub>
                        <m:sup>
                          <m:r>
                            <w:rPr>
                              <w:rFonts w:ascii="Cambria Math" w:hAnsi="Cambria Math"/>
                            </w:rPr>
                            <m:t>M</m:t>
                          </m:r>
                        </m:sup>
                      </m:sSubSup>
                    </m:lim>
                  </m:limLow>
                </m:fName>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m=1</m:t>
                              </m:r>
                              <m:ctrlPr>
                                <w:rPr>
                                  <w:rFonts w:ascii="Cambria Math" w:hAnsi="Cambria Math"/>
                                  <w:i/>
                                </w:rPr>
                              </m:ctrlPr>
                            </m:sub>
                            <m:sup>
                              <m:r>
                                <w:rPr>
                                  <w:rFonts w:ascii="Cambria Math" w:hAnsi="Cambria Math"/>
                                </w:rPr>
                                <m:t>M</m:t>
                              </m:r>
                              <m:ctrlPr>
                                <w:rPr>
                                  <w:rFonts w:ascii="Cambria Math" w:hAnsi="Cambria Math"/>
                                  <w:i/>
                                </w:rPr>
                              </m:ctrlPr>
                            </m:sup>
                            <m:e>
                              <m:r>
                                <m:rPr>
                                  <m:sty m:val="p"/>
                                </m:rPr>
                                <w:rPr>
                                  <w:rFonts w:ascii="Cambria Math" w:hAnsi="Cambria Math"/>
                                </w:rPr>
                                <m:t>β</m:t>
                              </m:r>
                            </m:e>
                          </m:nary>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r>
                                <w:rPr>
                                  <w:rFonts w:ascii="Cambria Math" w:hAnsi="Cambria Math"/>
                                </w:rPr>
                                <m:t>m</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r>
                                    <w:rPr>
                                      <w:rFonts w:ascii="Cambria Math" w:hAnsi="Cambria Math"/>
                                    </w:rPr>
                                    <m:t>m</m:t>
                                  </m:r>
                                </m:sub>
                              </m:sSub>
                            </m:e>
                          </m:d>
                        </m:e>
                      </m:d>
                      <m:ctrlPr>
                        <w:rPr>
                          <w:rFonts w:ascii="Cambria Math" w:hAnsi="Cambria Math"/>
                          <w:i/>
                        </w:rPr>
                      </m:ctrlPr>
                    </m:e>
                  </m:nary>
                </m:e>
              </m:func>
            </m:e>
          </m:func>
        </m:oMath>
      </m:oMathPara>
    </w:p>
    <w:p w14:paraId="20DE54E3" w14:textId="31044A97" w:rsidR="00977A50" w:rsidRDefault="005B75DE" w:rsidP="00892BBA">
      <w:pPr>
        <w:widowControl/>
        <w:spacing w:line="240" w:lineRule="auto"/>
        <w:ind w:firstLine="480"/>
        <w:jc w:val="left"/>
      </w:pPr>
      <w:r>
        <w:rPr>
          <w:rFonts w:hint="eastAsia"/>
        </w:rPr>
        <w:t>I</w:t>
      </w:r>
      <w:r>
        <w:t>n Gradient Boosting, it uses a greedy stagewise approach. For m = 1,2,</w:t>
      </w:r>
      <m:oMath>
        <m:r>
          <m:rPr>
            <m:sty m:val="p"/>
          </m:rPr>
          <w:rPr>
            <w:rFonts w:ascii="Cambria Math" w:hAnsi="Cambria Math"/>
          </w:rPr>
          <m:t>⋯</m:t>
        </m:r>
      </m:oMath>
      <w:r>
        <w:rPr>
          <w:rFonts w:hint="eastAsia"/>
        </w:rPr>
        <w:t>,</w:t>
      </w:r>
      <w:r>
        <w:t>M</w:t>
      </w:r>
    </w:p>
    <w:p w14:paraId="0CAE5E32" w14:textId="186067C1" w:rsidR="005B75DE" w:rsidRDefault="005B75DE" w:rsidP="00892BBA">
      <w:pPr>
        <w:widowControl/>
        <w:spacing w:line="240" w:lineRule="auto"/>
        <w:ind w:firstLine="480"/>
        <w:jc w:val="left"/>
      </w:pPr>
    </w:p>
    <w:p w14:paraId="45790472" w14:textId="5A2E8DA4" w:rsidR="005B75DE" w:rsidRDefault="005B75DE" w:rsidP="00892BBA">
      <w:pPr>
        <w:widowControl/>
        <w:spacing w:line="240" w:lineRule="auto"/>
        <w:ind w:firstLine="480"/>
        <w:jc w:val="left"/>
      </w:pPr>
      <m:oMathPara>
        <m:oMath>
          <m:r>
            <m:rPr>
              <m:lit/>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m:rPr>
              <m:lit/>
            </m:rPr>
            <w:rPr>
              <w:rFonts w:ascii="Cambria Math" w:hAnsi="Cambria Math"/>
            </w:rPr>
            <m:t>)</m:t>
          </m:r>
          <m:r>
            <w:rPr>
              <w:rFonts w:ascii="Cambria Math" w:hAnsi="Cambria Math"/>
            </w:rPr>
            <m:t>=</m:t>
          </m:r>
          <m:func>
            <m:funcPr>
              <m:ctrlPr>
                <w:rPr>
                  <w:rFonts w:ascii="Cambria Math" w:hAnsi="Cambria Math"/>
                  <w:i/>
                </w:rPr>
              </m:ctrlPr>
            </m:funcPr>
            <m:fName>
              <m: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m:rPr>
                          <m:sty m:val="p"/>
                        </m:rPr>
                        <w:rPr>
                          <w:rFonts w:ascii="Cambria Math" w:hAnsi="Cambria Math"/>
                        </w:rPr>
                        <m:t>β</m:t>
                      </m:r>
                      <m:r>
                        <w:rPr>
                          <w:rFonts w:ascii="Cambria Math" w:hAnsi="Cambria Math"/>
                        </w:rPr>
                        <m:t>,a</m:t>
                      </m:r>
                    </m:lim>
                  </m:limLow>
                </m:fName>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m:t>
                      </m:r>
                      <m:r>
                        <m:rPr>
                          <m:lit/>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nary>
                </m:e>
              </m:func>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β</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r>
            <m:rPr>
              <m:lit/>
            </m:rPr>
            <w:rPr>
              <w:rFonts w:ascii="Cambria Math" w:hAnsi="Cambria Math"/>
            </w:rPr>
            <m:t>)</m:t>
          </m:r>
        </m:oMath>
      </m:oMathPara>
    </w:p>
    <w:p w14:paraId="15FA3153" w14:textId="71D825A9" w:rsidR="00813116" w:rsidRDefault="005B75DE" w:rsidP="00091981">
      <w:pPr>
        <w:ind w:firstLine="480"/>
      </w:pPr>
      <w:r>
        <w:t>and then</w:t>
      </w:r>
    </w:p>
    <w:p w14:paraId="5252C40B" w14:textId="174BE621" w:rsidR="00D035DA" w:rsidRDefault="00C3410B" w:rsidP="00091981">
      <w:pPr>
        <w:ind w:firstLine="48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m</m:t>
              </m:r>
            </m:sub>
          </m:sSub>
          <m:r>
            <w:rPr>
              <w:rFonts w:ascii="Cambria Math" w:hAnsi="Cambria Math"/>
            </w:rPr>
            <m:t>h</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m</m:t>
                  </m:r>
                </m:sub>
              </m:sSub>
            </m:e>
          </m:d>
        </m:oMath>
      </m:oMathPara>
    </w:p>
    <w:p w14:paraId="7CAF46DB" w14:textId="4A09D3D5" w:rsidR="00D90082" w:rsidRDefault="00A30A80" w:rsidP="00091981">
      <w:pPr>
        <w:ind w:firstLine="480"/>
      </w:pPr>
      <w:r>
        <w:t xml:space="preserve">More mathematical explanation and proof is on </w:t>
      </w:r>
      <w:r w:rsidR="00207A4C">
        <w:fldChar w:fldCharType="begin"/>
      </w:r>
      <w:r w:rsidR="00207A4C">
        <w:instrText xml:space="preserve"> REF _Ref39055996 \r \h </w:instrText>
      </w:r>
      <w:r w:rsidR="00207A4C">
        <w:fldChar w:fldCharType="separate"/>
      </w:r>
      <w:r w:rsidR="0088034A">
        <w:t>[3]</w:t>
      </w:r>
      <w:r w:rsidR="00207A4C">
        <w:fldChar w:fldCharType="end"/>
      </w:r>
      <w:r w:rsidR="00207A4C">
        <w:fldChar w:fldCharType="begin"/>
      </w:r>
      <w:r w:rsidR="00207A4C">
        <w:instrText xml:space="preserve"> REF _Ref39055998 \r \h </w:instrText>
      </w:r>
      <w:r w:rsidR="00207A4C">
        <w:fldChar w:fldCharType="separate"/>
      </w:r>
      <w:r w:rsidR="0088034A">
        <w:t>[4]</w:t>
      </w:r>
      <w:r w:rsidR="00207A4C">
        <w:fldChar w:fldCharType="end"/>
      </w:r>
      <w:r>
        <w:t>.</w:t>
      </w:r>
    </w:p>
    <w:p w14:paraId="76107967" w14:textId="77777777" w:rsidR="00A93B48" w:rsidRDefault="00A93B48" w:rsidP="00091981">
      <w:pPr>
        <w:ind w:firstLine="480"/>
      </w:pPr>
    </w:p>
    <w:p w14:paraId="5C862731" w14:textId="4F043112" w:rsidR="00DC64C2" w:rsidRDefault="0080058D" w:rsidP="00E30145">
      <w:r>
        <w:rPr>
          <w:rFonts w:hint="eastAsia"/>
        </w:rPr>
        <w:tab/>
      </w:r>
      <w:r w:rsidR="00091981">
        <w:t xml:space="preserve">There </w:t>
      </w:r>
      <w:r w:rsidR="00D02652">
        <w:t>have been</w:t>
      </w:r>
      <w:r w:rsidR="00091981">
        <w:t xml:space="preserve"> many implementations of GBDT</w:t>
      </w:r>
      <w:r w:rsidR="00D02652">
        <w:t>.</w:t>
      </w:r>
      <w:r w:rsidR="00091981">
        <w:t xml:space="preserve"> </w:t>
      </w:r>
      <w:r w:rsidR="00091981" w:rsidRPr="00091981">
        <w:t>As shown in</w:t>
      </w:r>
      <w:r w:rsidR="00D02652">
        <w:t xml:space="preserve"> </w:t>
      </w:r>
      <w:r w:rsidR="00D02652">
        <w:fldChar w:fldCharType="begin"/>
      </w:r>
      <w:r w:rsidR="00D02652">
        <w:instrText xml:space="preserve"> REF _Ref39056863 \r \h </w:instrText>
      </w:r>
      <w:r w:rsidR="00D02652">
        <w:fldChar w:fldCharType="separate"/>
      </w:r>
      <w:r w:rsidR="0088034A">
        <w:t>[5]</w:t>
      </w:r>
      <w:r w:rsidR="00D02652">
        <w:fldChar w:fldCharType="end"/>
      </w:r>
      <w:r w:rsidR="00091981" w:rsidRPr="00091981">
        <w:t xml:space="preserve">, </w:t>
      </w:r>
      <w:proofErr w:type="spellStart"/>
      <w:r w:rsidR="00091981" w:rsidRPr="00091981">
        <w:t>XGBoost</w:t>
      </w:r>
      <w:proofErr w:type="spellEnd"/>
      <w:r w:rsidR="00091981" w:rsidRPr="00091981">
        <w:t xml:space="preserve"> outperforms the </w:t>
      </w:r>
      <w:r w:rsidR="00A9764B">
        <w:t>traditional</w:t>
      </w:r>
      <w:r w:rsidR="00091981" w:rsidRPr="00091981">
        <w:t xml:space="preserve"> tools</w:t>
      </w:r>
      <w:r w:rsidR="008264A3">
        <w:t xml:space="preserve"> </w:t>
      </w:r>
      <w:r w:rsidR="008264A3">
        <w:fldChar w:fldCharType="begin"/>
      </w:r>
      <w:r w:rsidR="008264A3">
        <w:instrText xml:space="preserve"> REF _Ref39057101 \r \h </w:instrText>
      </w:r>
      <w:r w:rsidR="008264A3">
        <w:fldChar w:fldCharType="separate"/>
      </w:r>
      <w:r w:rsidR="0088034A">
        <w:t>[7]</w:t>
      </w:r>
      <w:r w:rsidR="008264A3">
        <w:fldChar w:fldCharType="end"/>
      </w:r>
      <w:r w:rsidR="008264A3">
        <w:fldChar w:fldCharType="begin"/>
      </w:r>
      <w:r w:rsidR="008264A3">
        <w:instrText xml:space="preserve"> REF _Ref39057102 \r \h </w:instrText>
      </w:r>
      <w:r w:rsidR="008264A3">
        <w:fldChar w:fldCharType="separate"/>
      </w:r>
      <w:r w:rsidR="0088034A">
        <w:t>[8]</w:t>
      </w:r>
      <w:r w:rsidR="008264A3">
        <w:fldChar w:fldCharType="end"/>
      </w:r>
      <w:r w:rsidR="008264A3">
        <w:fldChar w:fldCharType="begin"/>
      </w:r>
      <w:r w:rsidR="008264A3">
        <w:instrText xml:space="preserve"> REF _Ref39057103 \r \h </w:instrText>
      </w:r>
      <w:r w:rsidR="008264A3">
        <w:fldChar w:fldCharType="separate"/>
      </w:r>
      <w:r w:rsidR="0088034A">
        <w:t>[9]</w:t>
      </w:r>
      <w:r w:rsidR="008264A3">
        <w:fldChar w:fldCharType="end"/>
      </w:r>
      <w:r w:rsidR="00091981" w:rsidRPr="00091981">
        <w:t xml:space="preserve">. </w:t>
      </w:r>
      <w:r w:rsidR="00CE149A">
        <w:t xml:space="preserve">Since </w:t>
      </w:r>
      <w:proofErr w:type="spellStart"/>
      <w:r w:rsidR="00CE149A">
        <w:t>LightGBM</w:t>
      </w:r>
      <w:proofErr w:type="spellEnd"/>
      <w:r w:rsidR="00CE149A">
        <w:t xml:space="preserve"> improves on </w:t>
      </w:r>
      <w:proofErr w:type="spellStart"/>
      <w:r w:rsidR="00CE149A">
        <w:t>XGBoost</w:t>
      </w:r>
      <w:proofErr w:type="spellEnd"/>
      <w:r w:rsidR="00712851">
        <w:t xml:space="preserve"> </w:t>
      </w:r>
      <w:r w:rsidR="00712851">
        <w:fldChar w:fldCharType="begin"/>
      </w:r>
      <w:r w:rsidR="00712851">
        <w:instrText xml:space="preserve"> REF _Ref39050754 \r \h </w:instrText>
      </w:r>
      <w:r w:rsidR="00712851">
        <w:fldChar w:fldCharType="separate"/>
      </w:r>
      <w:r w:rsidR="0088034A">
        <w:t>[1]</w:t>
      </w:r>
      <w:r w:rsidR="00712851">
        <w:fldChar w:fldCharType="end"/>
      </w:r>
      <w:r w:rsidR="00CE149A">
        <w:t>, we can safely assume that at least both boosting methods’ performance are similar</w:t>
      </w:r>
      <w:r w:rsidR="00712851">
        <w:t>.</w:t>
      </w:r>
      <w:r w:rsidR="00CE149A">
        <w:t xml:space="preserve"> </w:t>
      </w:r>
      <w:r w:rsidR="00712851">
        <w:t xml:space="preserve">In </w:t>
      </w:r>
      <w:r w:rsidR="00712851">
        <w:fldChar w:fldCharType="begin"/>
      </w:r>
      <w:r w:rsidR="00712851">
        <w:instrText xml:space="preserve"> REF _Ref39057498 \r \h </w:instrText>
      </w:r>
      <w:r w:rsidR="00712851">
        <w:fldChar w:fldCharType="separate"/>
      </w:r>
      <w:r w:rsidR="0088034A">
        <w:t>[10]</w:t>
      </w:r>
      <w:r w:rsidR="00712851">
        <w:fldChar w:fldCharType="end"/>
      </w:r>
      <w:r w:rsidR="00712851">
        <w:t xml:space="preserve"> </w:t>
      </w:r>
      <w:proofErr w:type="spellStart"/>
      <w:r w:rsidR="00712851">
        <w:t>LightGBM</w:t>
      </w:r>
      <w:proofErr w:type="spellEnd"/>
      <w:r w:rsidR="00712851">
        <w:t xml:space="preserve"> even outperforms bot</w:t>
      </w:r>
      <w:r w:rsidR="00712851">
        <w:rPr>
          <w:rFonts w:hint="eastAsia"/>
        </w:rPr>
        <w:t>h</w:t>
      </w:r>
      <w:r w:rsidR="00712851">
        <w:t xml:space="preserve"> </w:t>
      </w:r>
      <w:proofErr w:type="spellStart"/>
      <w:r w:rsidR="00712851">
        <w:t>XGBoost</w:t>
      </w:r>
      <w:proofErr w:type="spellEnd"/>
      <w:r w:rsidR="00712851">
        <w:t xml:space="preserve"> and </w:t>
      </w:r>
      <w:proofErr w:type="spellStart"/>
      <w:r w:rsidR="005F43E8">
        <w:t>CatBoost</w:t>
      </w:r>
      <w:proofErr w:type="spellEnd"/>
      <w:r w:rsidR="00712851">
        <w:t xml:space="preserve"> on </w:t>
      </w:r>
      <w:r w:rsidR="00734587">
        <w:t>a home credit dataset</w:t>
      </w:r>
      <w:r w:rsidR="00712851">
        <w:t>.</w:t>
      </w:r>
    </w:p>
    <w:p w14:paraId="3AD52642" w14:textId="353F9501" w:rsidR="00DC64C2" w:rsidRDefault="00DC64C2" w:rsidP="00E30145">
      <w:r>
        <w:tab/>
        <w:t xml:space="preserve">In </w:t>
      </w:r>
      <w:proofErr w:type="spellStart"/>
      <w:r>
        <w:t>LightGBM</w:t>
      </w:r>
      <w:proofErr w:type="spellEnd"/>
      <w:r>
        <w:t>, the author propose</w:t>
      </w:r>
      <w:r w:rsidR="00A13BC6">
        <w:t>s</w:t>
      </w:r>
      <w:r>
        <w:t xml:space="preserve"> </w:t>
      </w:r>
      <w:r w:rsidR="00A13BC6">
        <w:t>two</w:t>
      </w:r>
      <w:r>
        <w:t xml:space="preserve"> new </w:t>
      </w:r>
      <w:r w:rsidR="00A13BC6">
        <w:t>ways</w:t>
      </w:r>
      <w:r>
        <w:t xml:space="preserve"> called </w:t>
      </w:r>
      <w:r w:rsidR="00A13BC6">
        <w:t xml:space="preserve">“Gradient-based One-Side Sampling” and </w:t>
      </w:r>
      <w:r>
        <w:t>“Exclusive Feature Bundling” to effectively reduce the number of features, improving the model training speed</w:t>
      </w:r>
      <w:r w:rsidR="00A13BC6">
        <w:t xml:space="preserve"> (always significant faster than </w:t>
      </w:r>
      <w:proofErr w:type="spellStart"/>
      <w:r w:rsidR="00A13BC6">
        <w:t>XGBoost</w:t>
      </w:r>
      <w:proofErr w:type="spellEnd"/>
      <w:r w:rsidR="00A13BC6">
        <w:t xml:space="preserve"> while having similar performance) and memory consumption.</w:t>
      </w:r>
    </w:p>
    <w:p w14:paraId="699A91F4" w14:textId="2118374A" w:rsidR="001553B1" w:rsidRDefault="007F46E7" w:rsidP="00E30145">
      <w:r>
        <w:tab/>
      </w:r>
      <w:proofErr w:type="spellStart"/>
      <w:r>
        <w:t>CatBoost</w:t>
      </w:r>
      <w:proofErr w:type="spellEnd"/>
      <w:r>
        <w:t xml:space="preserve"> aims to solve the problem called </w:t>
      </w:r>
      <w:r w:rsidRPr="001553B1">
        <w:rPr>
          <w:i/>
          <w:iCs/>
        </w:rPr>
        <w:t>prediction shifts</w:t>
      </w:r>
      <w:r>
        <w:t>, caused by a special kind of target leakage</w:t>
      </w:r>
      <w:r w:rsidR="001553B1">
        <w:t xml:space="preserve"> which uses the “target column” to compute </w:t>
      </w:r>
      <w:r w:rsidR="001553B1">
        <w:rPr>
          <w:i/>
          <w:iCs/>
        </w:rPr>
        <w:t>t</w:t>
      </w:r>
      <w:r w:rsidR="001553B1" w:rsidRPr="001553B1">
        <w:rPr>
          <w:i/>
          <w:iCs/>
        </w:rPr>
        <w:t xml:space="preserve">arget </w:t>
      </w:r>
      <w:r w:rsidR="001553B1">
        <w:rPr>
          <w:i/>
          <w:iCs/>
        </w:rPr>
        <w:t>s</w:t>
      </w:r>
      <w:r w:rsidR="001553B1" w:rsidRPr="001553B1">
        <w:rPr>
          <w:i/>
          <w:iCs/>
        </w:rPr>
        <w:t>tatistics</w:t>
      </w:r>
      <w:r w:rsidR="001553B1">
        <w:t>, which is a commonly used categorical encoding technique. The author purposed ordered boosting, a modification of standard gradient boosting algorithm</w:t>
      </w:r>
      <w:r w:rsidR="00E825F4">
        <w:t>,</w:t>
      </w:r>
      <w:r w:rsidR="001553B1">
        <w:t xml:space="preserve"> to avoid target leakage.</w:t>
      </w:r>
    </w:p>
    <w:p w14:paraId="6637FA78" w14:textId="47015A59" w:rsidR="0080058D" w:rsidRDefault="00712851" w:rsidP="00DC64C2">
      <w:pPr>
        <w:ind w:firstLine="480"/>
      </w:pPr>
      <w:r>
        <w:lastRenderedPageBreak/>
        <w:t>I</w:t>
      </w:r>
      <w:r w:rsidR="00CE149A">
        <w:t xml:space="preserve">n this </w:t>
      </w:r>
      <w:r w:rsidR="00910BBA">
        <w:t>thesis</w:t>
      </w:r>
      <w:r w:rsidR="00CE149A">
        <w:t xml:space="preserve">, </w:t>
      </w:r>
      <w:r w:rsidR="00E0175E">
        <w:t>we will conduct both boosting algorithms on our datasets, and compare them to see if one performs better in terms of categorical-heavy datasets.</w:t>
      </w:r>
    </w:p>
    <w:p w14:paraId="5F2A3356" w14:textId="44ABD50D" w:rsidR="007C259F" w:rsidRPr="007F46E7" w:rsidRDefault="00A93B48" w:rsidP="0080058D">
      <w:r>
        <w:tab/>
      </w:r>
    </w:p>
    <w:p w14:paraId="25F26DCC" w14:textId="1E0B3B42" w:rsidR="0080058D" w:rsidRDefault="007C259F" w:rsidP="00282612">
      <w:pPr>
        <w:pStyle w:val="21"/>
      </w:pPr>
      <w:bookmarkStart w:id="16" w:name="_Toc42863624"/>
      <w:r>
        <w:rPr>
          <w:rFonts w:hint="eastAsia"/>
        </w:rPr>
        <w:t>C</w:t>
      </w:r>
      <w:r>
        <w:t>ategorical Encoding</w:t>
      </w:r>
      <w:bookmarkEnd w:id="16"/>
    </w:p>
    <w:p w14:paraId="323F256E" w14:textId="77777777" w:rsidR="00BB538E" w:rsidRDefault="0080058D" w:rsidP="00BB538E">
      <w:r>
        <w:rPr>
          <w:rFonts w:hint="eastAsia"/>
        </w:rPr>
        <w:tab/>
      </w:r>
      <w:r w:rsidR="00BB538E">
        <w:t>Since most of the question</w:t>
      </w:r>
      <w:r w:rsidR="00BB538E">
        <w:rPr>
          <w:rFonts w:hint="eastAsia"/>
        </w:rPr>
        <w:t>n</w:t>
      </w:r>
      <w:r w:rsidR="00BB538E">
        <w:t>aires are for qualitative analysis, for example, consumer behavior, it is quite common that questionnaires produce categorical data. Sometimes, even the quantitative ones are encoded to discrete values. Income, for instance, are often recorded in ordinal ways, to either make answerer more likely to respond, or make the recorder more comfortably to record.</w:t>
      </w:r>
    </w:p>
    <w:p w14:paraId="0E177E6A" w14:textId="11E32ABB" w:rsidR="00BB538E" w:rsidRDefault="00BB538E" w:rsidP="0080058D">
      <w:r>
        <w:tab/>
        <w:t xml:space="preserve">Taking a glance at some </w:t>
      </w:r>
      <w:hyperlink r:id="rId10" w:history="1">
        <w:r w:rsidRPr="00630E93">
          <w:rPr>
            <w:rStyle w:val="a7"/>
          </w:rPr>
          <w:t>Kaggle</w:t>
        </w:r>
      </w:hyperlink>
      <w:r>
        <w:t xml:space="preserve"> tabular datasets</w:t>
      </w:r>
      <w:r>
        <w:rPr>
          <w:rFonts w:hint="eastAsia"/>
        </w:rPr>
        <w:t>(</w:t>
      </w:r>
      <w:r>
        <w:t xml:space="preserve">e.g. recent IEEE fraud detection dataset), it is common that tabular data consists mostly of categorical columns. This is the primary reason why the experimental design of this </w:t>
      </w:r>
      <w:r w:rsidR="00910BBA">
        <w:t>thesis</w:t>
      </w:r>
      <w:r>
        <w:t xml:space="preserve"> uses categorical column percentage as control variable. </w:t>
      </w:r>
    </w:p>
    <w:p w14:paraId="17FBBDFF" w14:textId="77777777" w:rsidR="00BB538E" w:rsidRDefault="00BB538E" w:rsidP="0080058D"/>
    <w:p w14:paraId="606AF97C" w14:textId="11496ECD" w:rsidR="0080058D" w:rsidRDefault="007C259F" w:rsidP="00BB538E">
      <w:pPr>
        <w:ind w:firstLine="480"/>
      </w:pPr>
      <w:r>
        <w:t xml:space="preserve">In most of the machine learning settings, the model can only handle numerical columns. It is essential we encode categorical columns before we start training. Categorical variables can be divided into two kinds, based on </w:t>
      </w:r>
      <w:r w:rsidR="006F11A5">
        <w:t>Statistics:</w:t>
      </w:r>
      <w:r>
        <w:t xml:space="preserve"> Nominal and Ordinal.</w:t>
      </w:r>
    </w:p>
    <w:p w14:paraId="0CB5A6D6" w14:textId="215C8381" w:rsidR="00113690" w:rsidRDefault="007C259F" w:rsidP="0080058D">
      <w:r>
        <w:tab/>
      </w:r>
      <w:r w:rsidR="00833E2A">
        <w:t xml:space="preserve">There have been various categorical variable encoding techniques </w:t>
      </w:r>
      <w:r w:rsidR="00833E2A">
        <w:fldChar w:fldCharType="begin"/>
      </w:r>
      <w:r w:rsidR="00833E2A">
        <w:instrText xml:space="preserve"> REF _Ref39059072 \r \h </w:instrText>
      </w:r>
      <w:r w:rsidR="00833E2A">
        <w:fldChar w:fldCharType="separate"/>
      </w:r>
      <w:r w:rsidR="0088034A">
        <w:t>[11]</w:t>
      </w:r>
      <w:r w:rsidR="00833E2A">
        <w:fldChar w:fldCharType="end"/>
      </w:r>
      <w:r w:rsidR="00833E2A">
        <w:t>,</w:t>
      </w:r>
      <w:r w:rsidR="00D33DF4">
        <w:t xml:space="preserve"> the most widely used one being One Hot Encoding.</w:t>
      </w:r>
      <w:r w:rsidR="00113690">
        <w:t xml:space="preserve"> With this method, we map each category to a vector of 1 an</w:t>
      </w:r>
      <w:r w:rsidR="00A2614E">
        <w:rPr>
          <w:rFonts w:hint="eastAsia"/>
        </w:rPr>
        <w:t>d</w:t>
      </w:r>
      <w:r w:rsidR="00113690">
        <w:t xml:space="preserve"> 0, denoting the presence of the feature. This method will produce a lot of columns if the given categorical variable’s number of category is very high, causing</w:t>
      </w:r>
      <w:r w:rsidR="002F6732">
        <w:t xml:space="preserve"> the well-known The Curse of Dimensionality</w:t>
      </w:r>
      <w:r w:rsidR="006F1A7D">
        <w:t xml:space="preserve"> </w:t>
      </w:r>
      <w:r w:rsidR="006F1A7D">
        <w:fldChar w:fldCharType="begin"/>
      </w:r>
      <w:r w:rsidR="006F1A7D">
        <w:instrText xml:space="preserve"> REF _Ref39061401 \r \h </w:instrText>
      </w:r>
      <w:r w:rsidR="006F1A7D">
        <w:fldChar w:fldCharType="separate"/>
      </w:r>
      <w:r w:rsidR="0088034A">
        <w:t>[12]</w:t>
      </w:r>
      <w:r w:rsidR="006F1A7D">
        <w:fldChar w:fldCharType="end"/>
      </w:r>
      <w:r w:rsidR="009E08A4">
        <w:t>.</w:t>
      </w:r>
    </w:p>
    <w:p w14:paraId="642C8A80" w14:textId="77777777" w:rsidR="00CE3687" w:rsidRDefault="00CE3687" w:rsidP="0080058D"/>
    <w:p w14:paraId="7CA449A1" w14:textId="192345A2" w:rsidR="007C259F" w:rsidRDefault="00D33DF4" w:rsidP="00682226">
      <w:pPr>
        <w:ind w:firstLine="480"/>
      </w:pPr>
      <w:r>
        <w:lastRenderedPageBreak/>
        <w:t xml:space="preserve">In </w:t>
      </w:r>
      <w:proofErr w:type="spellStart"/>
      <w:r>
        <w:t>LightGBM</w:t>
      </w:r>
      <w:proofErr w:type="spellEnd"/>
      <w:r>
        <w:t>, it is recommended to use integer-encoded categorical features</w:t>
      </w:r>
      <w:r w:rsidR="006F1A7D">
        <w:t xml:space="preserve"> </w:t>
      </w:r>
      <w:r w:rsidR="006F1A7D">
        <w:fldChar w:fldCharType="begin"/>
      </w:r>
      <w:r w:rsidR="006F1A7D">
        <w:instrText xml:space="preserve"> REF _Ref39059705 \r \h </w:instrText>
      </w:r>
      <w:r w:rsidR="006F1A7D">
        <w:fldChar w:fldCharType="separate"/>
      </w:r>
      <w:r w:rsidR="0088034A">
        <w:t>[15]</w:t>
      </w:r>
      <w:r w:rsidR="006F1A7D">
        <w:fldChar w:fldCharType="end"/>
      </w:r>
      <w:r>
        <w:t xml:space="preserve">. We will use Ordinal </w:t>
      </w:r>
      <w:r w:rsidR="00556A1D">
        <w:t>Encoding (</w:t>
      </w:r>
      <w:r w:rsidR="002E6021">
        <w:t>Label Encoding)</w:t>
      </w:r>
      <w:r>
        <w:t xml:space="preserve"> to preprocess the data for </w:t>
      </w:r>
      <w:proofErr w:type="spellStart"/>
      <w:r>
        <w:t>LightGBM</w:t>
      </w:r>
      <w:proofErr w:type="spellEnd"/>
      <w:r>
        <w:t>.</w:t>
      </w:r>
    </w:p>
    <w:p w14:paraId="09CCDC10" w14:textId="3685A458" w:rsidR="003B7B71" w:rsidRDefault="000E382D" w:rsidP="0080058D">
      <w:r>
        <w:tab/>
      </w:r>
      <w:proofErr w:type="spellStart"/>
      <w:r>
        <w:t>Catboost</w:t>
      </w:r>
      <w:proofErr w:type="spellEnd"/>
      <w:r>
        <w:t xml:space="preserve"> doesn’t require to encode the categorical columns, as it preprocess them on its own, using a variant of Sum Encoding</w:t>
      </w:r>
      <w:r w:rsidR="00DA4F0A">
        <w:rPr>
          <w:rFonts w:hint="eastAsia"/>
        </w:rPr>
        <w:t xml:space="preserve"> </w:t>
      </w:r>
      <w:r>
        <w:t>(also known as Target/Mean Encoding)</w:t>
      </w:r>
      <w:r w:rsidR="00E47AAB">
        <w:t xml:space="preserve"> </w:t>
      </w:r>
      <w:r w:rsidR="00E47AAB">
        <w:fldChar w:fldCharType="begin"/>
      </w:r>
      <w:r w:rsidR="00E47AAB">
        <w:instrText xml:space="preserve"> REF _Ref39051508 \r \h </w:instrText>
      </w:r>
      <w:r w:rsidR="00E47AAB">
        <w:fldChar w:fldCharType="separate"/>
      </w:r>
      <w:r w:rsidR="0088034A">
        <w:t>[2]</w:t>
      </w:r>
      <w:r w:rsidR="00E47AAB">
        <w:fldChar w:fldCharType="end"/>
      </w:r>
      <w:r>
        <w:t>.</w:t>
      </w:r>
    </w:p>
    <w:p w14:paraId="18912386" w14:textId="71197A8F" w:rsidR="0080058D" w:rsidRDefault="00A45A0C" w:rsidP="0080058D">
      <w:pPr>
        <w:pStyle w:val="1"/>
      </w:pPr>
      <w:bookmarkStart w:id="17" w:name="_Toc42863625"/>
      <w:r>
        <w:lastRenderedPageBreak/>
        <w:t>Research Methodology</w:t>
      </w:r>
      <w:bookmarkEnd w:id="17"/>
    </w:p>
    <w:p w14:paraId="797FAB05" w14:textId="7CC5A515" w:rsidR="00403A5C" w:rsidRPr="00403A5C" w:rsidRDefault="00403A5C" w:rsidP="00403A5C">
      <w:pPr>
        <w:pStyle w:val="21"/>
      </w:pPr>
      <w:bookmarkStart w:id="18" w:name="_Toc42863626"/>
      <w:r>
        <w:t>Research flow</w:t>
      </w:r>
      <w:bookmarkEnd w:id="18"/>
    </w:p>
    <w:p w14:paraId="69299901" w14:textId="13829098" w:rsidR="0054088F" w:rsidRDefault="0052702F" w:rsidP="00A45A0C">
      <w:pPr>
        <w:ind w:firstLine="480"/>
      </w:pPr>
      <w:r>
        <w:rPr>
          <w:rFonts w:hint="eastAsia"/>
        </w:rPr>
        <w:t>In</w:t>
      </w:r>
      <w:r>
        <w:t xml:space="preserve"> order to </w:t>
      </w:r>
      <w:r w:rsidRPr="0052702F">
        <w:t>explore some physical characteristics of datasets that might identify the situation that one algorithm perform preferably than another</w:t>
      </w:r>
      <w:r>
        <w:t>, we first need to construct a framework of experimental design by determining control variables.</w:t>
      </w:r>
    </w:p>
    <w:p w14:paraId="0214CB64" w14:textId="0930E094" w:rsidR="00DE72BE" w:rsidRDefault="0052702F" w:rsidP="00A45A0C">
      <w:pPr>
        <w:ind w:firstLine="480"/>
      </w:pPr>
      <w:r>
        <w:t>Next</w:t>
      </w:r>
      <w:r w:rsidR="00A45A0C">
        <w:t xml:space="preserve">, we search for various </w:t>
      </w:r>
      <w:r w:rsidR="00547EAB">
        <w:t xml:space="preserve">online </w:t>
      </w:r>
      <w:r w:rsidR="00A45A0C">
        <w:t>datasets</w:t>
      </w:r>
      <w:r w:rsidR="00547EAB">
        <w:t xml:space="preserve"> </w:t>
      </w:r>
      <w:r w:rsidR="00A45A0C">
        <w:t xml:space="preserve">to </w:t>
      </w:r>
      <w:r w:rsidR="00FC4FF2">
        <w:t>determine</w:t>
      </w:r>
      <w:r w:rsidR="00A45A0C">
        <w:t xml:space="preserve"> </w:t>
      </w:r>
      <w:r w:rsidR="00FC4FF2">
        <w:t xml:space="preserve">the </w:t>
      </w:r>
      <w:r w:rsidR="00A45A0C">
        <w:t>datasets that have the attributes we want</w:t>
      </w:r>
      <w:r w:rsidR="00F80C1A">
        <w:t xml:space="preserve"> under our experimental design framework</w:t>
      </w:r>
      <w:r w:rsidR="00A45A0C">
        <w:t xml:space="preserve">. </w:t>
      </w:r>
      <w:r w:rsidR="00FC4FF2">
        <w:t>T</w:t>
      </w:r>
      <w:r w:rsidR="00A45A0C">
        <w:t xml:space="preserve">hen we </w:t>
      </w:r>
      <w:r w:rsidR="00FC4FF2">
        <w:t xml:space="preserve">will </w:t>
      </w:r>
      <w:r w:rsidR="00A45A0C">
        <w:t>do some data preprocessing to make the data suitable for machine lear</w:t>
      </w:r>
      <w:r w:rsidR="00700138">
        <w:t>n</w:t>
      </w:r>
      <w:r w:rsidR="00A45A0C">
        <w:t>ing models.</w:t>
      </w:r>
    </w:p>
    <w:p w14:paraId="3DEC5C9D" w14:textId="129CA58A" w:rsidR="00A45A0C" w:rsidRDefault="00A45A0C" w:rsidP="00A45A0C">
      <w:pPr>
        <w:ind w:firstLine="480"/>
      </w:pPr>
      <w:r>
        <w:t xml:space="preserve"> </w:t>
      </w:r>
      <w:r w:rsidR="009E2B8C">
        <w:t>After all the preparation, we</w:t>
      </w:r>
      <w:r w:rsidR="005A56EC">
        <w:t xml:space="preserve"> will start training the model. To simplify the interpretation, we do </w:t>
      </w:r>
      <w:r w:rsidR="00501FA6">
        <w:t>no</w:t>
      </w:r>
      <w:r w:rsidR="005A56EC">
        <w:t xml:space="preserve"> hyperparameter tuning. In the end, we will </w:t>
      </w:r>
      <w:r w:rsidR="00F80C1A">
        <w:t xml:space="preserve">choose </w:t>
      </w:r>
      <w:r w:rsidR="005A56EC">
        <w:t>a performance metric to evaluate our results</w:t>
      </w:r>
      <w:r w:rsidR="003F214D">
        <w:t>. Figure 3.1 illustrate our research flow.</w:t>
      </w:r>
    </w:p>
    <w:p w14:paraId="22B25C93" w14:textId="77777777" w:rsidR="00A45A0C" w:rsidRPr="00EF4105" w:rsidRDefault="00A45A0C" w:rsidP="00514CFC">
      <w:pPr>
        <w:keepNext/>
        <w:ind w:firstLine="480"/>
        <w:jc w:val="center"/>
      </w:pPr>
      <w:r w:rsidRPr="00EF4105">
        <w:rPr>
          <w:rFonts w:hint="eastAsia"/>
          <w:noProof/>
        </w:rPr>
        <w:drawing>
          <wp:inline distT="0" distB="0" distL="0" distR="0" wp14:anchorId="2EF9906E" wp14:editId="54AE338D">
            <wp:extent cx="3657600" cy="4034187"/>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323" cy="4066970"/>
                    </a:xfrm>
                    <a:prstGeom prst="rect">
                      <a:avLst/>
                    </a:prstGeom>
                    <a:noFill/>
                    <a:ln>
                      <a:noFill/>
                    </a:ln>
                  </pic:spPr>
                </pic:pic>
              </a:graphicData>
            </a:graphic>
          </wp:inline>
        </w:drawing>
      </w:r>
    </w:p>
    <w:p w14:paraId="3F1C8290" w14:textId="12831A1C" w:rsidR="0080058D" w:rsidRDefault="00A45A0C" w:rsidP="00E62154">
      <w:pPr>
        <w:pStyle w:val="ab"/>
      </w:pPr>
      <w:bookmarkStart w:id="19" w:name="_Toc42863659"/>
      <w:r>
        <w:t xml:space="preserve">Fig. </w:t>
      </w:r>
      <w:r w:rsidR="007D5D7C">
        <w:fldChar w:fldCharType="begin"/>
      </w:r>
      <w:r w:rsidR="007D5D7C">
        <w:instrText xml:space="preserve"> STYLEREF 1 \s </w:instrText>
      </w:r>
      <w:r w:rsidR="007D5D7C">
        <w:fldChar w:fldCharType="separate"/>
      </w:r>
      <w:r w:rsidR="0088034A">
        <w:rPr>
          <w:noProof/>
        </w:rPr>
        <w:t>3</w:t>
      </w:r>
      <w:r w:rsidR="007D5D7C">
        <w:rPr>
          <w:noProof/>
        </w:rPr>
        <w:fldChar w:fldCharType="end"/>
      </w:r>
      <w:r w:rsidR="006807EB">
        <w:noBreakHyphen/>
      </w:r>
      <w:r w:rsidR="007D5D7C">
        <w:fldChar w:fldCharType="begin"/>
      </w:r>
      <w:r w:rsidR="007D5D7C">
        <w:instrText xml:space="preserve"> SEQ Fig. \* ARABIC \s 1 </w:instrText>
      </w:r>
      <w:r w:rsidR="007D5D7C">
        <w:fldChar w:fldCharType="separate"/>
      </w:r>
      <w:r w:rsidR="0088034A">
        <w:rPr>
          <w:noProof/>
        </w:rPr>
        <w:t>1</w:t>
      </w:r>
      <w:r w:rsidR="007D5D7C">
        <w:rPr>
          <w:noProof/>
        </w:rPr>
        <w:fldChar w:fldCharType="end"/>
      </w:r>
      <w:r w:rsidR="0018276F">
        <w:rPr>
          <w:noProof/>
        </w:rPr>
        <w:tab/>
      </w:r>
      <w:r>
        <w:t>Research Flowchart</w:t>
      </w:r>
      <w:bookmarkEnd w:id="19"/>
    </w:p>
    <w:p w14:paraId="43C9914C" w14:textId="11EF4995" w:rsidR="0080058D" w:rsidRDefault="00633E7D" w:rsidP="0080058D">
      <w:pPr>
        <w:pStyle w:val="21"/>
      </w:pPr>
      <w:bookmarkStart w:id="20" w:name="_Toc42863627"/>
      <w:r>
        <w:rPr>
          <w:rFonts w:hint="eastAsia"/>
        </w:rPr>
        <w:lastRenderedPageBreak/>
        <w:t>E</w:t>
      </w:r>
      <w:r>
        <w:t>xperimental Design</w:t>
      </w:r>
      <w:r w:rsidR="003F214D">
        <w:t xml:space="preserve"> and Performance metrics</w:t>
      </w:r>
      <w:bookmarkEnd w:id="20"/>
    </w:p>
    <w:p w14:paraId="5972F8EF" w14:textId="61E1E06B" w:rsidR="003F214D" w:rsidRPr="003F214D" w:rsidRDefault="003F214D" w:rsidP="00E62154">
      <w:pPr>
        <w:ind w:firstLine="480"/>
      </w:pPr>
      <w:r>
        <w:rPr>
          <w:rFonts w:hint="eastAsia"/>
        </w:rPr>
        <w:t>I</w:t>
      </w:r>
      <w:r>
        <w:t xml:space="preserve">n this </w:t>
      </w:r>
      <w:r>
        <w:rPr>
          <w:rFonts w:hint="eastAsia"/>
        </w:rPr>
        <w:t>s</w:t>
      </w:r>
      <w:r>
        <w:t>ection, we will define our experiment, and briefly introduce performance metrics we are going to use.</w:t>
      </w:r>
    </w:p>
    <w:p w14:paraId="6ABAB9A1" w14:textId="2F43BA2B" w:rsidR="00A502A6" w:rsidRPr="00A502A6" w:rsidRDefault="00A502A6" w:rsidP="00A502A6">
      <w:pPr>
        <w:pStyle w:val="31"/>
      </w:pPr>
      <w:bookmarkStart w:id="21" w:name="_Toc42863628"/>
      <w:r>
        <w:rPr>
          <w:rFonts w:hint="eastAsia"/>
        </w:rPr>
        <w:t>C</w:t>
      </w:r>
      <w:r>
        <w:t>ontrol Variables</w:t>
      </w:r>
      <w:bookmarkEnd w:id="21"/>
    </w:p>
    <w:p w14:paraId="1B1B72CC" w14:textId="096C08A5" w:rsidR="00403A5C" w:rsidRDefault="00007B69" w:rsidP="00403A5C">
      <w:pPr>
        <w:ind w:firstLine="480"/>
      </w:pPr>
      <w:r>
        <w:t>The first control variable is the percentage of categorical columns out of all columns in a dataset. We want to see how the performance will be influenced based on how much of the original data are categorical.</w:t>
      </w:r>
    </w:p>
    <w:p w14:paraId="70B43752" w14:textId="651B0112" w:rsidR="00506636" w:rsidRPr="00506636" w:rsidRDefault="00C3410B" w:rsidP="0050421E">
      <w:pPr>
        <w:jc w:val="center"/>
      </w:pPr>
      <m:oMathPara>
        <m:oMath>
          <m:f>
            <m:fPr>
              <m:ctrlPr>
                <w:rPr>
                  <w:rFonts w:ascii="Cambria Math" w:hAnsi="Cambria Math"/>
                </w:rPr>
              </m:ctrlPr>
            </m:fPr>
            <m:num>
              <m:r>
                <w:rPr>
                  <w:rFonts w:ascii="Cambria Math" w:hAnsi="Cambria Math"/>
                </w:rPr>
                <m:t>Number of categorical columns</m:t>
              </m:r>
              <m:ctrlPr>
                <w:rPr>
                  <w:rFonts w:ascii="Cambria Math" w:hAnsi="Cambria Math"/>
                  <w:i/>
                </w:rPr>
              </m:ctrlPr>
            </m:num>
            <m:den>
              <m:r>
                <w:rPr>
                  <w:rFonts w:ascii="Cambria Math" w:hAnsi="Cambria Math"/>
                </w:rPr>
                <m:t>Number of all columns</m:t>
              </m:r>
              <m:ctrlPr>
                <w:rPr>
                  <w:rFonts w:ascii="Cambria Math" w:hAnsi="Cambria Math"/>
                  <w:i/>
                </w:rPr>
              </m:ctrlPr>
            </m:den>
          </m:f>
        </m:oMath>
      </m:oMathPara>
    </w:p>
    <w:p w14:paraId="1EDB2E9F" w14:textId="2FEEB332" w:rsidR="00007B69" w:rsidRDefault="00007B69" w:rsidP="00007B69">
      <w:pPr>
        <w:ind w:firstLine="480"/>
      </w:pPr>
      <w:r>
        <w:rPr>
          <w:rFonts w:hint="eastAsia"/>
        </w:rPr>
        <w:t>T</w:t>
      </w:r>
      <w:r>
        <w:t>he second control variable will be the percentage of binary-valued categorical columns out of all categorical columns. In this setting, we ought to see how the cardinality of the columns affect our model, briefly separated by the cardinality of two or more.</w:t>
      </w:r>
    </w:p>
    <w:p w14:paraId="6BE33174" w14:textId="07B9FAC6" w:rsidR="00C74358" w:rsidRPr="00473732" w:rsidRDefault="00C3410B" w:rsidP="00473732">
      <w:pPr>
        <w:jc w:val="center"/>
      </w:pPr>
      <m:oMathPara>
        <m:oMath>
          <m:f>
            <m:fPr>
              <m:ctrlPr>
                <w:rPr>
                  <w:rFonts w:ascii="Cambria Math" w:hAnsi="Cambria Math"/>
                </w:rPr>
              </m:ctrlPr>
            </m:fPr>
            <m:num>
              <m:r>
                <w:rPr>
                  <w:rFonts w:ascii="Cambria Math" w:hAnsi="Cambria Math"/>
                </w:rPr>
                <m:t>Number of binary categorical columns</m:t>
              </m:r>
              <m:ctrlPr>
                <w:rPr>
                  <w:rFonts w:ascii="Cambria Math" w:hAnsi="Cambria Math"/>
                  <w:i/>
                </w:rPr>
              </m:ctrlPr>
            </m:num>
            <m:den>
              <m:r>
                <w:rPr>
                  <w:rFonts w:ascii="Cambria Math" w:hAnsi="Cambria Math"/>
                </w:rPr>
                <m:t>Number of categorical columns</m:t>
              </m:r>
              <m:ctrlPr>
                <w:rPr>
                  <w:rFonts w:ascii="Cambria Math" w:hAnsi="Cambria Math"/>
                  <w:i/>
                </w:rPr>
              </m:ctrlPr>
            </m:den>
          </m:f>
        </m:oMath>
      </m:oMathPara>
    </w:p>
    <w:p w14:paraId="3A88877E" w14:textId="68138A85" w:rsidR="00B6621A" w:rsidRDefault="00B6621A" w:rsidP="00C74358">
      <w:pPr>
        <w:ind w:firstLine="480"/>
      </w:pPr>
      <w:r>
        <w:t>In order to control other factors which may influence the performance of algorithms, w</w:t>
      </w:r>
      <w:r w:rsidR="00B56AA2">
        <w:t xml:space="preserve">e will </w:t>
      </w:r>
      <w:r>
        <w:t xml:space="preserve">apply </w:t>
      </w:r>
      <w:r w:rsidR="00B56AA2">
        <w:t>the same preprocessing method</w:t>
      </w:r>
      <w:r w:rsidR="006A055E">
        <w:t>, train/validation split style,</w:t>
      </w:r>
      <w:r w:rsidR="00B56AA2">
        <w:t xml:space="preserve"> and default hyperparameter for each </w:t>
      </w:r>
      <w:r w:rsidR="00B36EFC">
        <w:t>dataset (</w:t>
      </w:r>
      <w:r w:rsidR="004F1BCB">
        <w:t>learning rate = 0.1)</w:t>
      </w:r>
      <w:r w:rsidR="00473732">
        <w:t>, with 1000 iterations(epochs)</w:t>
      </w:r>
      <w:r w:rsidR="00A14202">
        <w:t>.</w:t>
      </w:r>
      <w:r w:rsidR="00473732">
        <w:rPr>
          <w:rFonts w:hint="eastAsia"/>
        </w:rPr>
        <w:t xml:space="preserve"> </w:t>
      </w:r>
      <w:r w:rsidR="00473732">
        <w:t xml:space="preserve">We will also do an early stop if the validation </w:t>
      </w:r>
      <w:r w:rsidR="000E6CBC">
        <w:t>does not</w:t>
      </w:r>
      <w:r w:rsidR="00473732">
        <w:t xml:space="preserve"> improve after 100 iterations.</w:t>
      </w:r>
      <w:r w:rsidR="00A14202">
        <w:t xml:space="preserve"> </w:t>
      </w:r>
    </w:p>
    <w:p w14:paraId="614573DD" w14:textId="4F4D242C" w:rsidR="00B56AA2" w:rsidRDefault="00B6621A" w:rsidP="00C74358">
      <w:pPr>
        <w:ind w:firstLine="480"/>
      </w:pPr>
      <w:r>
        <w:rPr>
          <w:rFonts w:hint="eastAsia"/>
        </w:rPr>
        <w:t>Af</w:t>
      </w:r>
      <w:r>
        <w:t>ter we search for various online datasets, the final data sources we going to use are from Kaggle platform, or the recent Taiwan data competition platform T-brain.</w:t>
      </w:r>
      <w:r>
        <w:rPr>
          <w:rFonts w:hint="eastAsia"/>
        </w:rPr>
        <w:t xml:space="preserve"> </w:t>
      </w:r>
      <w:r w:rsidR="00A14202">
        <w:t>Since Kaggle platform already split the test data</w:t>
      </w:r>
      <w:r w:rsidR="00BF46CB">
        <w:t xml:space="preserve"> for us</w:t>
      </w:r>
      <w:r w:rsidR="00A14202">
        <w:t xml:space="preserve">, and we can submit our predictions to get a score from the platform, the performance of the </w:t>
      </w:r>
      <w:r w:rsidR="0051691B">
        <w:t>2</w:t>
      </w:r>
      <w:r w:rsidR="00A14202">
        <w:t xml:space="preserve"> datasets</w:t>
      </w:r>
      <w:r w:rsidR="0051691B">
        <w:t xml:space="preserve"> that use AUC as evaluation</w:t>
      </w:r>
      <w:r w:rsidR="00A14202">
        <w:t xml:space="preserve"> from Kaggle will be evaluated from Kaggle </w:t>
      </w:r>
      <w:r w:rsidR="005E4628">
        <w:t xml:space="preserve">online </w:t>
      </w:r>
      <w:r w:rsidR="00A14202">
        <w:t>submission score</w:t>
      </w:r>
      <w:r w:rsidR="00B56AA2">
        <w:t xml:space="preserve">. </w:t>
      </w:r>
      <w:r w:rsidR="00BF46CB">
        <w:t xml:space="preserve">As for the E-Sun dataset, since T-brain prohibits submission after competition, we will mimic the train/test split style that was presented </w:t>
      </w:r>
      <w:r w:rsidR="00ED6ABB">
        <w:t>in</w:t>
      </w:r>
      <w:r w:rsidR="00BF46CB">
        <w:t xml:space="preserve"> the </w:t>
      </w:r>
      <w:r w:rsidR="00787AEA">
        <w:t>competition and</w:t>
      </w:r>
      <w:r w:rsidR="001B239A">
        <w:t xml:space="preserve"> evaluate them </w:t>
      </w:r>
      <w:r w:rsidR="001B239A">
        <w:lastRenderedPageBreak/>
        <w:t>accordingly.</w:t>
      </w:r>
      <w:r w:rsidR="00256FE7">
        <w:t xml:space="preserve"> Titanic’s competition is evaluated on Accuracy, so we will have to manually split Titanic data into train/test sets if we want to get the AUC score.</w:t>
      </w:r>
    </w:p>
    <w:p w14:paraId="5FB6A8D2" w14:textId="77777777" w:rsidR="005143E8" w:rsidRDefault="005143E8" w:rsidP="005143E8">
      <w:pPr>
        <w:ind w:firstLine="480"/>
      </w:pPr>
      <w:r>
        <w:t xml:space="preserve">The following table is our summary of experimental design: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2831"/>
        <w:gridCol w:w="2832"/>
      </w:tblGrid>
      <w:tr w:rsidR="005143E8" w14:paraId="4CA4151A" w14:textId="77777777" w:rsidTr="00430D37">
        <w:trPr>
          <w:jc w:val="center"/>
        </w:trPr>
        <w:tc>
          <w:tcPr>
            <w:tcW w:w="2853" w:type="dxa"/>
            <w:tcBorders>
              <w:tl2br w:val="single" w:sz="4" w:space="0" w:color="auto"/>
            </w:tcBorders>
            <w:shd w:val="clear" w:color="auto" w:fill="auto"/>
            <w:vAlign w:val="center"/>
          </w:tcPr>
          <w:p w14:paraId="7D7759C0" w14:textId="77777777" w:rsidR="005143E8" w:rsidRDefault="005143E8" w:rsidP="00430D37"/>
        </w:tc>
        <w:tc>
          <w:tcPr>
            <w:tcW w:w="2853" w:type="dxa"/>
            <w:shd w:val="clear" w:color="auto" w:fill="auto"/>
            <w:vAlign w:val="center"/>
          </w:tcPr>
          <w:p w14:paraId="66BB164E" w14:textId="77777777" w:rsidR="005143E8" w:rsidRDefault="005143E8" w:rsidP="00430D37">
            <w:r>
              <w:rPr>
                <w:rFonts w:hint="eastAsia"/>
              </w:rPr>
              <w:t>P</w:t>
            </w:r>
            <w:r>
              <w:t>ercentage of categorical variables &lt;=70%</w:t>
            </w:r>
          </w:p>
        </w:tc>
        <w:tc>
          <w:tcPr>
            <w:tcW w:w="2854" w:type="dxa"/>
            <w:shd w:val="clear" w:color="auto" w:fill="auto"/>
            <w:vAlign w:val="center"/>
          </w:tcPr>
          <w:p w14:paraId="32539C68" w14:textId="77777777" w:rsidR="005143E8" w:rsidRDefault="005143E8" w:rsidP="00430D37">
            <w:r>
              <w:rPr>
                <w:rFonts w:hint="eastAsia"/>
              </w:rPr>
              <w:t>P</w:t>
            </w:r>
            <w:r>
              <w:t>ercentage of categorical variables &gt;70%</w:t>
            </w:r>
          </w:p>
        </w:tc>
      </w:tr>
      <w:tr w:rsidR="005143E8" w14:paraId="37D89D56" w14:textId="77777777" w:rsidTr="00430D37">
        <w:trPr>
          <w:jc w:val="center"/>
        </w:trPr>
        <w:tc>
          <w:tcPr>
            <w:tcW w:w="2853" w:type="dxa"/>
            <w:shd w:val="clear" w:color="auto" w:fill="auto"/>
            <w:vAlign w:val="center"/>
          </w:tcPr>
          <w:p w14:paraId="4DCA5FAF" w14:textId="77777777" w:rsidR="005143E8" w:rsidRDefault="005143E8" w:rsidP="00430D37">
            <w:r>
              <w:rPr>
                <w:rFonts w:hint="eastAsia"/>
              </w:rPr>
              <w:t>P</w:t>
            </w:r>
            <w:r>
              <w:t>ercentage of binary variables &lt;= 25%</w:t>
            </w:r>
          </w:p>
        </w:tc>
        <w:tc>
          <w:tcPr>
            <w:tcW w:w="2853" w:type="dxa"/>
            <w:shd w:val="clear" w:color="auto" w:fill="auto"/>
            <w:vAlign w:val="center"/>
          </w:tcPr>
          <w:p w14:paraId="67C5A339" w14:textId="77777777" w:rsidR="005143E8" w:rsidRDefault="005143E8" w:rsidP="00430D37">
            <w:r>
              <w:rPr>
                <w:rFonts w:hint="eastAsia"/>
              </w:rPr>
              <w:t>T</w:t>
            </w:r>
            <w:r>
              <w:t>itanic Dataset</w:t>
            </w:r>
          </w:p>
          <w:p w14:paraId="2413BC11" w14:textId="77777777" w:rsidR="005143E8" w:rsidRDefault="005143E8" w:rsidP="00430D37">
            <w:r>
              <w:rPr>
                <w:rFonts w:hint="eastAsia"/>
              </w:rPr>
              <w:t>5</w:t>
            </w:r>
            <w:r>
              <w:t>5.56% cat, 20% bin</w:t>
            </w:r>
          </w:p>
        </w:tc>
        <w:tc>
          <w:tcPr>
            <w:tcW w:w="2854" w:type="dxa"/>
            <w:shd w:val="clear" w:color="auto" w:fill="auto"/>
            <w:vAlign w:val="center"/>
          </w:tcPr>
          <w:p w14:paraId="2422A368" w14:textId="77777777" w:rsidR="005143E8" w:rsidRDefault="005143E8" w:rsidP="00430D37">
            <w:r>
              <w:t xml:space="preserve">Cat in the </w:t>
            </w:r>
            <w:proofErr w:type="spellStart"/>
            <w:r>
              <w:t>dat</w:t>
            </w:r>
            <w:proofErr w:type="spellEnd"/>
            <w:r>
              <w:t xml:space="preserve"> dataset</w:t>
            </w:r>
          </w:p>
          <w:p w14:paraId="5FE38E58" w14:textId="77777777" w:rsidR="005143E8" w:rsidRDefault="005143E8" w:rsidP="00430D37">
            <w:r>
              <w:rPr>
                <w:rFonts w:hint="eastAsia"/>
              </w:rPr>
              <w:t>1</w:t>
            </w:r>
            <w:r>
              <w:t>00% cat, 17.39% bin</w:t>
            </w:r>
          </w:p>
        </w:tc>
      </w:tr>
      <w:tr w:rsidR="005143E8" w14:paraId="3EB10E5D" w14:textId="77777777" w:rsidTr="00430D37">
        <w:trPr>
          <w:jc w:val="center"/>
        </w:trPr>
        <w:tc>
          <w:tcPr>
            <w:tcW w:w="2853" w:type="dxa"/>
            <w:shd w:val="clear" w:color="auto" w:fill="auto"/>
            <w:vAlign w:val="center"/>
          </w:tcPr>
          <w:p w14:paraId="0C18BE24" w14:textId="77777777" w:rsidR="005143E8" w:rsidRDefault="005143E8" w:rsidP="00430D37">
            <w:r>
              <w:rPr>
                <w:rFonts w:hint="eastAsia"/>
              </w:rPr>
              <w:t>P</w:t>
            </w:r>
            <w:r>
              <w:t>ercentage of binary variables &gt; 25%</w:t>
            </w:r>
          </w:p>
        </w:tc>
        <w:tc>
          <w:tcPr>
            <w:tcW w:w="2853" w:type="dxa"/>
            <w:shd w:val="clear" w:color="auto" w:fill="auto"/>
            <w:vAlign w:val="center"/>
          </w:tcPr>
          <w:p w14:paraId="2C433303" w14:textId="77777777" w:rsidR="005143E8" w:rsidRDefault="005143E8" w:rsidP="00430D37">
            <w:r>
              <w:rPr>
                <w:rFonts w:hint="eastAsia"/>
              </w:rPr>
              <w:t>B</w:t>
            </w:r>
            <w:r>
              <w:t>ank marketing dataset</w:t>
            </w:r>
          </w:p>
          <w:p w14:paraId="2908BBF4" w14:textId="77777777" w:rsidR="005143E8" w:rsidRDefault="005143E8" w:rsidP="00430D37">
            <w:r>
              <w:rPr>
                <w:rFonts w:hint="eastAsia"/>
              </w:rPr>
              <w:t>6</w:t>
            </w:r>
            <w:r>
              <w:t>2.5% cat, 30% bin</w:t>
            </w:r>
          </w:p>
        </w:tc>
        <w:tc>
          <w:tcPr>
            <w:tcW w:w="2854" w:type="dxa"/>
            <w:shd w:val="clear" w:color="auto" w:fill="auto"/>
            <w:vAlign w:val="center"/>
          </w:tcPr>
          <w:p w14:paraId="4F1F4C84" w14:textId="77777777" w:rsidR="005143E8" w:rsidRDefault="005143E8" w:rsidP="00430D37">
            <w:r>
              <w:rPr>
                <w:rFonts w:hint="eastAsia"/>
              </w:rPr>
              <w:t>E</w:t>
            </w:r>
            <w:r>
              <w:t>-Sun fraud dataset</w:t>
            </w:r>
          </w:p>
          <w:p w14:paraId="7EC74BBA" w14:textId="77777777" w:rsidR="005143E8" w:rsidRDefault="005143E8" w:rsidP="00430D37">
            <w:r>
              <w:rPr>
                <w:rFonts w:hint="eastAsia"/>
              </w:rPr>
              <w:t>8</w:t>
            </w:r>
            <w:r>
              <w:t>5.71% cat, 27.78% bin</w:t>
            </w:r>
          </w:p>
        </w:tc>
      </w:tr>
    </w:tbl>
    <w:p w14:paraId="7FC7AA23" w14:textId="4A8D5E17" w:rsidR="005143E8" w:rsidRDefault="005143E8" w:rsidP="00E62154">
      <w:pPr>
        <w:pStyle w:val="ab"/>
      </w:pPr>
      <w:bookmarkStart w:id="22" w:name="_Toc42698732"/>
      <w:r>
        <w:t xml:space="preserve">Table </w:t>
      </w:r>
      <w:r w:rsidR="007D5D7C">
        <w:fldChar w:fldCharType="begin"/>
      </w:r>
      <w:r w:rsidR="007D5D7C">
        <w:instrText xml:space="preserve"> STYLEREF 1 \s </w:instrText>
      </w:r>
      <w:r w:rsidR="007D5D7C">
        <w:fldChar w:fldCharType="separate"/>
      </w:r>
      <w:r w:rsidR="001B1442">
        <w:rPr>
          <w:noProof/>
        </w:rPr>
        <w:t>3</w:t>
      </w:r>
      <w:r w:rsidR="007D5D7C">
        <w:rPr>
          <w:noProof/>
        </w:rPr>
        <w:fldChar w:fldCharType="end"/>
      </w:r>
      <w:r w:rsidR="001B1442">
        <w:noBreakHyphen/>
      </w:r>
      <w:r w:rsidR="007D5D7C">
        <w:fldChar w:fldCharType="begin"/>
      </w:r>
      <w:r w:rsidR="007D5D7C">
        <w:instrText xml:space="preserve"> SEQ Table \* ARABIC \s 1 </w:instrText>
      </w:r>
      <w:r w:rsidR="007D5D7C">
        <w:fldChar w:fldCharType="separate"/>
      </w:r>
      <w:r w:rsidR="001B1442">
        <w:rPr>
          <w:noProof/>
        </w:rPr>
        <w:t>1</w:t>
      </w:r>
      <w:r w:rsidR="007D5D7C">
        <w:rPr>
          <w:noProof/>
        </w:rPr>
        <w:fldChar w:fldCharType="end"/>
      </w:r>
      <w:r>
        <w:tab/>
        <w:t>Summary of the Experimental Design</w:t>
      </w:r>
      <w:bookmarkEnd w:id="22"/>
    </w:p>
    <w:p w14:paraId="41E56FFE" w14:textId="32198902" w:rsidR="00A502A6" w:rsidRDefault="00A502A6" w:rsidP="00A502A6">
      <w:pPr>
        <w:pStyle w:val="31"/>
      </w:pPr>
      <w:bookmarkStart w:id="23" w:name="_Toc42863629"/>
      <w:r>
        <w:rPr>
          <w:rFonts w:hint="eastAsia"/>
        </w:rPr>
        <w:t>E</w:t>
      </w:r>
      <w:r>
        <w:t>valuation Metrics</w:t>
      </w:r>
      <w:bookmarkEnd w:id="23"/>
    </w:p>
    <w:p w14:paraId="02A6FF7C" w14:textId="6F444F26" w:rsidR="00B724E6" w:rsidRPr="00B724E6" w:rsidRDefault="00B724E6" w:rsidP="00B724E6">
      <w:pPr>
        <w:ind w:firstLine="480"/>
      </w:pPr>
      <w:r>
        <w:t xml:space="preserve">Intuitively, we often use accuracy to evaluate a model. But in real time applications, </w:t>
      </w:r>
      <w:r>
        <w:rPr>
          <w:rFonts w:hint="eastAsia"/>
        </w:rPr>
        <w:t>t</w:t>
      </w:r>
      <w:r>
        <w:t>here are large amount of data generated with skewed distributions. This phenomenon is called “Class Imbalance”</w:t>
      </w:r>
      <w:r w:rsidR="00876616">
        <w:fldChar w:fldCharType="begin"/>
      </w:r>
      <w:r w:rsidR="00876616">
        <w:instrText xml:space="preserve"> REF _Ref40862769 \r \h </w:instrText>
      </w:r>
      <w:r w:rsidR="00876616">
        <w:fldChar w:fldCharType="separate"/>
      </w:r>
      <w:r w:rsidR="0088034A">
        <w:t>[13]</w:t>
      </w:r>
      <w:r w:rsidR="00876616">
        <w:fldChar w:fldCharType="end"/>
      </w:r>
      <w:r>
        <w:t xml:space="preserve">. </w:t>
      </w:r>
    </w:p>
    <w:p w14:paraId="45102FEC" w14:textId="6EE928F5" w:rsidR="00724B4E" w:rsidRDefault="005A56EC" w:rsidP="00BA796F">
      <w:pPr>
        <w:ind w:firstLine="480"/>
      </w:pPr>
      <w:r>
        <w:t>We will use AUC for the performance evaluation,</w:t>
      </w:r>
      <w:r w:rsidR="008A6D06">
        <w:t xml:space="preserve"> not only it alleviate the </w:t>
      </w:r>
      <w:r w:rsidR="00DA6D7B">
        <w:t>Class Imbalance</w:t>
      </w:r>
      <w:r w:rsidR="008A6D06">
        <w:t xml:space="preserve"> problem, but also</w:t>
      </w:r>
      <w:r>
        <w:t xml:space="preserve"> it is widely accepted that it is an overall better metric than accuracy</w:t>
      </w:r>
      <w:r w:rsidR="00C251D7">
        <w:fldChar w:fldCharType="begin"/>
      </w:r>
      <w:r w:rsidR="00C251D7">
        <w:instrText xml:space="preserve"> REF _Ref40861844 \r \h </w:instrText>
      </w:r>
      <w:r w:rsidR="00C251D7">
        <w:fldChar w:fldCharType="separate"/>
      </w:r>
      <w:r w:rsidR="00C251D7">
        <w:t>[14]</w:t>
      </w:r>
      <w:r w:rsidR="00C251D7">
        <w:fldChar w:fldCharType="end"/>
      </w:r>
      <w:r>
        <w:t xml:space="preserve">. On Kaggle competitions that use AUC as performance metric, we will submit the predictions made from our model and compare the results with others online. </w:t>
      </w:r>
    </w:p>
    <w:p w14:paraId="1A370FB7" w14:textId="3E4118AA" w:rsidR="003F747D" w:rsidRDefault="003F747D" w:rsidP="00BA796F">
      <w:pPr>
        <w:ind w:firstLine="480"/>
      </w:pPr>
      <w:r>
        <w:t>Note that by using AUC score we also eliminate the process of finding the best threshold. Since our models output probability, and accuracy</w:t>
      </w:r>
      <w:r w:rsidR="004B04D0">
        <w:t xml:space="preserve"> </w:t>
      </w:r>
      <w:r>
        <w:t xml:space="preserve">(or F1-score) needs discrete value 0 or 1 to compute, we will need to find a threshold, for example, </w:t>
      </w:r>
      <w:r w:rsidR="001A2198">
        <w:t xml:space="preserve">threshold = </w:t>
      </w:r>
      <w:r>
        <w:t>0.3 means</w:t>
      </w:r>
      <w:r w:rsidR="001A2198">
        <w:t xml:space="preserve"> that</w:t>
      </w:r>
      <w:r>
        <w:t xml:space="preserve"> if the probability is lower than 0.3 then it will be classified as negative. This will make us harder to compare algorithms since we might </w:t>
      </w:r>
      <w:r w:rsidR="001A2198">
        <w:t>have to use</w:t>
      </w:r>
      <w:r>
        <w:t xml:space="preserve"> the same threshold for algorithms, but the threshold </w:t>
      </w:r>
      <w:r w:rsidR="001A2198">
        <w:t xml:space="preserve">will </w:t>
      </w:r>
      <w:r>
        <w:t xml:space="preserve">also </w:t>
      </w:r>
      <w:r w:rsidR="001A2198">
        <w:t>influence</w:t>
      </w:r>
      <w:r>
        <w:t xml:space="preserve"> algorithm performance</w:t>
      </w:r>
      <w:r w:rsidR="00784FCA">
        <w:t xml:space="preserve">, and using a certain threshold might favor </w:t>
      </w:r>
      <w:r w:rsidR="001A2198">
        <w:t>a</w:t>
      </w:r>
      <w:r w:rsidR="007570DF">
        <w:t>n</w:t>
      </w:r>
      <w:r w:rsidR="00784FCA">
        <w:t xml:space="preserve"> </w:t>
      </w:r>
      <w:r w:rsidR="007570DF">
        <w:t>algorithm</w:t>
      </w:r>
      <w:r w:rsidR="00784FCA">
        <w:t>.</w:t>
      </w:r>
    </w:p>
    <w:p w14:paraId="4C04D1D0" w14:textId="0D612EA2" w:rsidR="003F747D" w:rsidRPr="00BA796F" w:rsidRDefault="003F747D" w:rsidP="00BA796F">
      <w:pPr>
        <w:ind w:firstLine="480"/>
      </w:pPr>
      <w:r>
        <w:lastRenderedPageBreak/>
        <w:t xml:space="preserve">AUC compares probability directly since it will make several thresholds to compute the area under the ROC curve, </w:t>
      </w:r>
      <w:r w:rsidR="007B4A56">
        <w:rPr>
          <w:rFonts w:hint="eastAsia"/>
        </w:rPr>
        <w:t>a</w:t>
      </w:r>
      <w:r w:rsidR="007B4A56">
        <w:t xml:space="preserve">nd thus gives a </w:t>
      </w:r>
      <w:r w:rsidR="00E7234E">
        <w:t>fairer</w:t>
      </w:r>
      <w:r w:rsidR="007B4A56">
        <w:t xml:space="preserve"> comparison between algorithms.</w:t>
      </w:r>
    </w:p>
    <w:p w14:paraId="0845E5BE" w14:textId="1B8EBA2D" w:rsidR="0020269D" w:rsidRPr="00007B69" w:rsidRDefault="0020269D" w:rsidP="0020269D"/>
    <w:p w14:paraId="56D0ED97" w14:textId="6BA303D8" w:rsidR="0080058D" w:rsidRDefault="00633E7D" w:rsidP="0080058D">
      <w:pPr>
        <w:pStyle w:val="21"/>
      </w:pPr>
      <w:bookmarkStart w:id="24" w:name="_Toc42863630"/>
      <w:r>
        <w:rPr>
          <w:rFonts w:hint="eastAsia"/>
        </w:rPr>
        <w:t>D</w:t>
      </w:r>
      <w:r>
        <w:t>atasets</w:t>
      </w:r>
      <w:bookmarkEnd w:id="24"/>
      <w:r w:rsidR="00832C84">
        <w:t xml:space="preserve"> </w:t>
      </w:r>
    </w:p>
    <w:p w14:paraId="3F676187" w14:textId="011E93C8" w:rsidR="0072188C" w:rsidRDefault="0072188C" w:rsidP="00D920B5">
      <w:pPr>
        <w:ind w:firstLine="480"/>
      </w:pPr>
      <w:r>
        <w:t>In the following</w:t>
      </w:r>
      <w:r w:rsidR="00417488">
        <w:t xml:space="preserve"> section</w:t>
      </w:r>
      <w:r>
        <w:t>, we will take out ID column</w:t>
      </w:r>
      <w:r w:rsidR="004B04D0">
        <w:t xml:space="preserve"> </w:t>
      </w:r>
      <w:r>
        <w:t xml:space="preserve">(since using ID to predict makes no sense in terms of modeling), and the target </w:t>
      </w:r>
      <w:r w:rsidR="00A21423">
        <w:t>column</w:t>
      </w:r>
      <w:r w:rsidR="004B04D0">
        <w:t xml:space="preserve"> </w:t>
      </w:r>
      <w:r>
        <w:t>(</w:t>
      </w:r>
      <w:r w:rsidR="00A21423">
        <w:t xml:space="preserve">the </w:t>
      </w:r>
      <w:r>
        <w:t>column we want to predict)</w:t>
      </w:r>
      <w:r w:rsidR="00A21423">
        <w:t xml:space="preserve">, </w:t>
      </w:r>
      <w:r>
        <w:t>before we compute the percentage</w:t>
      </w:r>
      <w:r w:rsidR="00A21423">
        <w:t xml:space="preserve"> of categorical variables</w:t>
      </w:r>
      <w:r>
        <w:t>.</w:t>
      </w:r>
    </w:p>
    <w:p w14:paraId="78B84B35" w14:textId="6E7E43C3" w:rsidR="000E655A" w:rsidRDefault="00C3410B" w:rsidP="004C4FC3">
      <w:pPr>
        <w:pStyle w:val="31"/>
      </w:pPr>
      <w:hyperlink r:id="rId12" w:history="1">
        <w:bookmarkStart w:id="25" w:name="_Toc42863631"/>
        <w:r w:rsidR="004C4FC3" w:rsidRPr="001618D8">
          <w:rPr>
            <w:rStyle w:val="a7"/>
          </w:rPr>
          <w:t>Titanic: Machine Learning from Disaster</w:t>
        </w:r>
      </w:hyperlink>
      <w:r w:rsidR="00740D44">
        <w:fldChar w:fldCharType="begin"/>
      </w:r>
      <w:r w:rsidR="00740D44">
        <w:instrText xml:space="preserve"> REF _Ref39068666 \r \h </w:instrText>
      </w:r>
      <w:r w:rsidR="00740D44">
        <w:fldChar w:fldCharType="separate"/>
      </w:r>
      <w:r w:rsidR="0088034A">
        <w:t>[17]</w:t>
      </w:r>
      <w:bookmarkEnd w:id="25"/>
      <w:r w:rsidR="00740D44">
        <w:fldChar w:fldCharType="end"/>
      </w:r>
      <w:r w:rsidR="00BE7C16">
        <w:t xml:space="preserve"> </w:t>
      </w:r>
    </w:p>
    <w:p w14:paraId="675A51CB" w14:textId="2CC0E8C6" w:rsidR="00F418BC" w:rsidRPr="00F418BC" w:rsidRDefault="00F418BC" w:rsidP="002A3313">
      <w:pPr>
        <w:ind w:left="480"/>
      </w:pPr>
      <w:r>
        <w:t>The aim of this dataset is to predict if a survivor survived the Titanic shipwreck.</w:t>
      </w:r>
    </w:p>
    <w:p w14:paraId="2E9B377A" w14:textId="1F825DEF" w:rsidR="00BE7C16" w:rsidRDefault="00BE7C16" w:rsidP="002E4936">
      <w:pPr>
        <w:ind w:firstLine="480"/>
      </w:pPr>
      <w:r>
        <w:t xml:space="preserve">Official dataset number of records: 891 train, 418 </w:t>
      </w:r>
      <w:proofErr w:type="gramStart"/>
      <w:r>
        <w:t>test</w:t>
      </w:r>
      <w:proofErr w:type="gramEnd"/>
      <w:r w:rsidR="00F62B41">
        <w:t xml:space="preserve"> </w:t>
      </w:r>
    </w:p>
    <w:p w14:paraId="6E44F985" w14:textId="27BDBF22" w:rsidR="002E4936" w:rsidRPr="00BE7C16" w:rsidRDefault="002E4936" w:rsidP="00BE7C16">
      <w:pPr>
        <w:ind w:left="240"/>
      </w:pPr>
      <w:r>
        <w:tab/>
        <w:t>Self-made train/</w:t>
      </w:r>
      <w:r w:rsidR="00F62B41">
        <w:t>test:</w:t>
      </w:r>
      <w:r>
        <w:t xml:space="preserve"> 668 train, 223 </w:t>
      </w:r>
      <w:proofErr w:type="gramStart"/>
      <w:r>
        <w:t>test</w:t>
      </w:r>
      <w:proofErr w:type="gramEnd"/>
      <w:r>
        <w:t xml:space="preserve"> (using 668+223 = 891 train dataset)</w:t>
      </w:r>
    </w:p>
    <w:p w14:paraId="56CBD091" w14:textId="39E1A0A5" w:rsidR="00102FCD" w:rsidRDefault="00102FCD" w:rsidP="00665E8C">
      <w:pPr>
        <w:ind w:leftChars="100" w:left="240" w:firstLine="240"/>
      </w:pPr>
      <w:r>
        <w:rPr>
          <w:rFonts w:hint="eastAsia"/>
        </w:rPr>
        <w:t>T</w:t>
      </w:r>
      <w:r>
        <w:t>his dataset records some basic information of passengers, and a target column “survival” to indicate if a passenger survived the Titanic shipwreck.</w:t>
      </w:r>
    </w:p>
    <w:p w14:paraId="79AB9CDD" w14:textId="7FF3DEA0" w:rsidR="00102FCD" w:rsidRDefault="003047F0" w:rsidP="00665E8C">
      <w:pPr>
        <w:ind w:leftChars="100" w:left="240"/>
      </w:pPr>
      <w:r>
        <w:t>Below is the d</w:t>
      </w:r>
      <w:r w:rsidR="00102FCD">
        <w:t>ata description directly copied from the Kaggle platform:</w:t>
      </w:r>
    </w:p>
    <w:tbl>
      <w:tblPr>
        <w:tblW w:w="8853" w:type="dxa"/>
        <w:tblInd w:w="-8"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631"/>
        <w:gridCol w:w="3639"/>
        <w:gridCol w:w="3583"/>
      </w:tblGrid>
      <w:tr w:rsidR="00102FCD" w:rsidRPr="00102FCD" w14:paraId="52953996" w14:textId="77777777" w:rsidTr="0070634D">
        <w:trPr>
          <w:trHeight w:val="21"/>
        </w:trPr>
        <w:tc>
          <w:tcPr>
            <w:tcW w:w="1447"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5C7AEE16" w14:textId="77777777" w:rsidR="00102FCD" w:rsidRPr="00102FCD" w:rsidRDefault="00102FCD" w:rsidP="00102FCD">
            <w:pPr>
              <w:widowControl/>
              <w:spacing w:line="480" w:lineRule="atLeast"/>
              <w:jc w:val="left"/>
              <w:rPr>
                <w:rFonts w:ascii="inherit" w:eastAsia="新細明體" w:hAnsi="inherit" w:cs="Arial" w:hint="eastAsia"/>
                <w:kern w:val="0"/>
                <w:sz w:val="21"/>
                <w:szCs w:val="21"/>
              </w:rPr>
            </w:pPr>
            <w:r w:rsidRPr="00102FCD">
              <w:rPr>
                <w:rFonts w:ascii="inherit" w:eastAsia="新細明體" w:hAnsi="inherit" w:cs="Arial"/>
                <w:kern w:val="0"/>
                <w:sz w:val="21"/>
                <w:szCs w:val="21"/>
                <w:bdr w:val="none" w:sz="0" w:space="0" w:color="auto" w:frame="1"/>
              </w:rPr>
              <w:t>Variable</w:t>
            </w:r>
          </w:p>
        </w:tc>
        <w:tc>
          <w:tcPr>
            <w:tcW w:w="3639"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730CACB0" w14:textId="77777777" w:rsidR="00102FCD" w:rsidRPr="00102FCD" w:rsidRDefault="00102FCD" w:rsidP="00102FCD">
            <w:pPr>
              <w:widowControl/>
              <w:spacing w:line="480" w:lineRule="atLeast"/>
              <w:jc w:val="left"/>
              <w:rPr>
                <w:rFonts w:ascii="inherit" w:eastAsia="新細明體" w:hAnsi="inherit" w:cs="Arial" w:hint="eastAsia"/>
                <w:kern w:val="0"/>
                <w:sz w:val="21"/>
                <w:szCs w:val="21"/>
              </w:rPr>
            </w:pPr>
            <w:r w:rsidRPr="00102FCD">
              <w:rPr>
                <w:rFonts w:ascii="inherit" w:eastAsia="新細明體" w:hAnsi="inherit" w:cs="Arial"/>
                <w:kern w:val="0"/>
                <w:sz w:val="21"/>
                <w:szCs w:val="21"/>
                <w:bdr w:val="none" w:sz="0" w:space="0" w:color="auto" w:frame="1"/>
              </w:rPr>
              <w:t>Definition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4849CEF4" w14:textId="77777777" w:rsidR="00102FCD" w:rsidRPr="00102FCD" w:rsidRDefault="00102FCD" w:rsidP="00102FCD">
            <w:pPr>
              <w:widowControl/>
              <w:spacing w:line="480" w:lineRule="atLeast"/>
              <w:jc w:val="left"/>
              <w:rPr>
                <w:rFonts w:ascii="inherit" w:eastAsia="新細明體" w:hAnsi="inherit" w:cs="Arial" w:hint="eastAsia"/>
                <w:kern w:val="0"/>
                <w:sz w:val="21"/>
                <w:szCs w:val="21"/>
              </w:rPr>
            </w:pPr>
            <w:r w:rsidRPr="00102FCD">
              <w:rPr>
                <w:rFonts w:ascii="inherit" w:eastAsia="新細明體" w:hAnsi="inherit" w:cs="Arial"/>
                <w:kern w:val="0"/>
                <w:sz w:val="21"/>
                <w:szCs w:val="21"/>
                <w:bdr w:val="none" w:sz="0" w:space="0" w:color="auto" w:frame="1"/>
              </w:rPr>
              <w:t>Key</w:t>
            </w:r>
          </w:p>
        </w:tc>
      </w:tr>
      <w:tr w:rsidR="00102FCD" w:rsidRPr="00102FCD" w14:paraId="0C320A2C" w14:textId="77777777" w:rsidTr="00483733">
        <w:trPr>
          <w:trHeight w:val="351"/>
        </w:trPr>
        <w:tc>
          <w:tcPr>
            <w:tcW w:w="14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1CF0C41"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survival</w:t>
            </w:r>
          </w:p>
        </w:tc>
        <w:tc>
          <w:tcPr>
            <w:tcW w:w="36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F15EE82"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76BC359"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0 = No, 1 = Yes</w:t>
            </w:r>
          </w:p>
        </w:tc>
      </w:tr>
      <w:tr w:rsidR="00102FCD" w:rsidRPr="00102FCD" w14:paraId="5AB36440" w14:textId="77777777" w:rsidTr="00483733">
        <w:trPr>
          <w:trHeight w:val="372"/>
        </w:trPr>
        <w:tc>
          <w:tcPr>
            <w:tcW w:w="14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6BCEF7B"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proofErr w:type="spellStart"/>
            <w:r w:rsidRPr="00102FCD">
              <w:rPr>
                <w:rFonts w:ascii="inherit" w:eastAsia="新細明體" w:hAnsi="inherit" w:cs="Arial"/>
                <w:kern w:val="0"/>
                <w:sz w:val="21"/>
                <w:szCs w:val="21"/>
              </w:rPr>
              <w:t>pclass</w:t>
            </w:r>
            <w:proofErr w:type="spellEnd"/>
          </w:p>
        </w:tc>
        <w:tc>
          <w:tcPr>
            <w:tcW w:w="36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93C360C"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Ticket class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5F247A6"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1 = 1st, 2 = 2nd, 3 = 3rd</w:t>
            </w:r>
          </w:p>
        </w:tc>
      </w:tr>
      <w:tr w:rsidR="00102FCD" w:rsidRPr="00102FCD" w14:paraId="38C491EB" w14:textId="77777777" w:rsidTr="00483733">
        <w:trPr>
          <w:trHeight w:val="351"/>
        </w:trPr>
        <w:tc>
          <w:tcPr>
            <w:tcW w:w="14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F19C6E3"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sex</w:t>
            </w:r>
          </w:p>
        </w:tc>
        <w:tc>
          <w:tcPr>
            <w:tcW w:w="36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AEFD1ED"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D55344F"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p>
        </w:tc>
      </w:tr>
      <w:tr w:rsidR="00102FCD" w:rsidRPr="00102FCD" w14:paraId="6ED7A785" w14:textId="77777777" w:rsidTr="00483733">
        <w:trPr>
          <w:trHeight w:val="372"/>
        </w:trPr>
        <w:tc>
          <w:tcPr>
            <w:tcW w:w="14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81EA854"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Age</w:t>
            </w:r>
          </w:p>
        </w:tc>
        <w:tc>
          <w:tcPr>
            <w:tcW w:w="36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B2C950D"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Age in years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85EFB32"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p>
        </w:tc>
      </w:tr>
      <w:tr w:rsidR="00102FCD" w:rsidRPr="00102FCD" w14:paraId="7C7AC5C0" w14:textId="77777777" w:rsidTr="00483733">
        <w:trPr>
          <w:trHeight w:val="351"/>
        </w:trPr>
        <w:tc>
          <w:tcPr>
            <w:tcW w:w="14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2428AFB"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proofErr w:type="spellStart"/>
            <w:r w:rsidRPr="00102FCD">
              <w:rPr>
                <w:rFonts w:ascii="inherit" w:eastAsia="新細明體" w:hAnsi="inherit" w:cs="Arial"/>
                <w:kern w:val="0"/>
                <w:sz w:val="21"/>
                <w:szCs w:val="21"/>
              </w:rPr>
              <w:t>sibsp</w:t>
            </w:r>
            <w:proofErr w:type="spellEnd"/>
          </w:p>
        </w:tc>
        <w:tc>
          <w:tcPr>
            <w:tcW w:w="36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DDAAE27"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 of siblings / spouses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957E862"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p>
        </w:tc>
      </w:tr>
      <w:tr w:rsidR="00102FCD" w:rsidRPr="00102FCD" w14:paraId="7C07592B" w14:textId="77777777" w:rsidTr="00483733">
        <w:trPr>
          <w:trHeight w:val="351"/>
        </w:trPr>
        <w:tc>
          <w:tcPr>
            <w:tcW w:w="14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D0141E7"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parch</w:t>
            </w:r>
          </w:p>
        </w:tc>
        <w:tc>
          <w:tcPr>
            <w:tcW w:w="36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449E4CF"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 of parents / children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1DB7AEB"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p>
        </w:tc>
      </w:tr>
      <w:tr w:rsidR="00102FCD" w:rsidRPr="00102FCD" w14:paraId="74D64C56" w14:textId="77777777" w:rsidTr="00483733">
        <w:trPr>
          <w:trHeight w:val="372"/>
        </w:trPr>
        <w:tc>
          <w:tcPr>
            <w:tcW w:w="14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0F4B19E"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ticket</w:t>
            </w:r>
          </w:p>
        </w:tc>
        <w:tc>
          <w:tcPr>
            <w:tcW w:w="36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64EE2ED"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Ticket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B64607D"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p>
        </w:tc>
      </w:tr>
      <w:tr w:rsidR="00102FCD" w:rsidRPr="00102FCD" w14:paraId="718B70A0" w14:textId="77777777" w:rsidTr="00483733">
        <w:trPr>
          <w:trHeight w:val="351"/>
        </w:trPr>
        <w:tc>
          <w:tcPr>
            <w:tcW w:w="14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C3B7088"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lastRenderedPageBreak/>
              <w:t>fare</w:t>
            </w:r>
          </w:p>
        </w:tc>
        <w:tc>
          <w:tcPr>
            <w:tcW w:w="36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F5903D2"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Passenger 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4F47724"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p>
        </w:tc>
      </w:tr>
      <w:tr w:rsidR="00102FCD" w:rsidRPr="00102FCD" w14:paraId="52C4E694" w14:textId="77777777" w:rsidTr="00483733">
        <w:trPr>
          <w:trHeight w:val="372"/>
        </w:trPr>
        <w:tc>
          <w:tcPr>
            <w:tcW w:w="14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D6C8E15"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cabin</w:t>
            </w:r>
          </w:p>
        </w:tc>
        <w:tc>
          <w:tcPr>
            <w:tcW w:w="36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8937B19"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Cabin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CE61BC9"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p>
        </w:tc>
      </w:tr>
      <w:tr w:rsidR="00102FCD" w:rsidRPr="00102FCD" w14:paraId="09CA3ACD" w14:textId="77777777" w:rsidTr="00483733">
        <w:trPr>
          <w:trHeight w:val="351"/>
        </w:trPr>
        <w:tc>
          <w:tcPr>
            <w:tcW w:w="144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6CE9FA5"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embarked</w:t>
            </w:r>
          </w:p>
        </w:tc>
        <w:tc>
          <w:tcPr>
            <w:tcW w:w="363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FCF5BA7"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Port of Embarkation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0FBDFEB" w14:textId="77777777" w:rsidR="00102FCD" w:rsidRPr="00102FCD" w:rsidRDefault="00102FCD" w:rsidP="00102FCD">
            <w:pPr>
              <w:widowControl/>
              <w:spacing w:line="240" w:lineRule="auto"/>
              <w:jc w:val="left"/>
              <w:rPr>
                <w:rFonts w:ascii="inherit" w:eastAsia="新細明體" w:hAnsi="inherit" w:cs="Arial" w:hint="eastAsia"/>
                <w:kern w:val="0"/>
                <w:sz w:val="21"/>
                <w:szCs w:val="21"/>
              </w:rPr>
            </w:pPr>
            <w:r w:rsidRPr="00102FCD">
              <w:rPr>
                <w:rFonts w:ascii="inherit" w:eastAsia="新細明體" w:hAnsi="inherit" w:cs="Arial"/>
                <w:kern w:val="0"/>
                <w:sz w:val="21"/>
                <w:szCs w:val="21"/>
              </w:rPr>
              <w:t>C = Cherbourg, Q = Queenstown, S = Southampton</w:t>
            </w:r>
          </w:p>
        </w:tc>
      </w:tr>
    </w:tbl>
    <w:p w14:paraId="652FEFE8" w14:textId="02A88533" w:rsidR="00102FCD" w:rsidRDefault="00102FCD" w:rsidP="003E0E93">
      <w:pPr>
        <w:pStyle w:val="ab"/>
      </w:pPr>
      <w:r>
        <w:tab/>
      </w:r>
      <w:bookmarkStart w:id="26" w:name="_Toc42698733"/>
      <w:r w:rsidR="00976E63">
        <w:t xml:space="preserve">Table </w:t>
      </w:r>
      <w:r w:rsidR="007D5D7C">
        <w:fldChar w:fldCharType="begin"/>
      </w:r>
      <w:r w:rsidR="007D5D7C">
        <w:instrText xml:space="preserve"> STYLEREF 1 \s </w:instrText>
      </w:r>
      <w:r w:rsidR="007D5D7C">
        <w:fldChar w:fldCharType="separate"/>
      </w:r>
      <w:r w:rsidR="001B1442">
        <w:rPr>
          <w:noProof/>
        </w:rPr>
        <w:t>3</w:t>
      </w:r>
      <w:r w:rsidR="007D5D7C">
        <w:rPr>
          <w:noProof/>
        </w:rPr>
        <w:fldChar w:fldCharType="end"/>
      </w:r>
      <w:r w:rsidR="001B1442">
        <w:noBreakHyphen/>
      </w:r>
      <w:r w:rsidR="007D5D7C">
        <w:fldChar w:fldCharType="begin"/>
      </w:r>
      <w:r w:rsidR="007D5D7C">
        <w:instrText xml:space="preserve"> SEQ Table \* ARABIC \s 1 </w:instrText>
      </w:r>
      <w:r w:rsidR="007D5D7C">
        <w:fldChar w:fldCharType="separate"/>
      </w:r>
      <w:r w:rsidR="001B1442">
        <w:rPr>
          <w:noProof/>
        </w:rPr>
        <w:t>2</w:t>
      </w:r>
      <w:r w:rsidR="007D5D7C">
        <w:rPr>
          <w:noProof/>
        </w:rPr>
        <w:fldChar w:fldCharType="end"/>
      </w:r>
      <w:r w:rsidR="00976E63">
        <w:tab/>
        <w:t>Titanic Dataset Description</w:t>
      </w:r>
      <w:bookmarkEnd w:id="26"/>
    </w:p>
    <w:p w14:paraId="3A907A73" w14:textId="53B66DFC" w:rsidR="00102FCD" w:rsidRPr="00102FCD" w:rsidRDefault="00102FCD" w:rsidP="00102FCD">
      <w:r>
        <w:tab/>
      </w:r>
    </w:p>
    <w:p w14:paraId="3CCEB6A3" w14:textId="1B7AA8FF" w:rsidR="00102FCD" w:rsidRDefault="00102FCD" w:rsidP="0049699D">
      <w:pPr>
        <w:ind w:left="480"/>
      </w:pPr>
      <w:r>
        <w:t>Excluding the ID and the target column, we have:</w:t>
      </w:r>
    </w:p>
    <w:p w14:paraId="76612F18" w14:textId="18A63F15" w:rsidR="00C503C0" w:rsidRDefault="0049699D" w:rsidP="0049699D">
      <w:pPr>
        <w:ind w:left="480"/>
      </w:pPr>
      <w:r>
        <w:rPr>
          <w:rFonts w:hint="eastAsia"/>
        </w:rPr>
        <w:t>5</w:t>
      </w:r>
      <w:r>
        <w:t xml:space="preserve"> categorical columns out of 9 columns (55.56%)</w:t>
      </w:r>
    </w:p>
    <w:p w14:paraId="1435B2E4" w14:textId="79D796D8" w:rsidR="00570BE3" w:rsidRDefault="0049699D" w:rsidP="00102FCD">
      <w:pPr>
        <w:ind w:left="480"/>
      </w:pPr>
      <w:r>
        <w:rPr>
          <w:rFonts w:hint="eastAsia"/>
        </w:rPr>
        <w:t>1</w:t>
      </w:r>
      <w:r>
        <w:t xml:space="preserve"> binary columns out of 5 categorical </w:t>
      </w:r>
      <w:proofErr w:type="gramStart"/>
      <w:r>
        <w:t>columns(</w:t>
      </w:r>
      <w:proofErr w:type="gramEnd"/>
      <w:r>
        <w:t>20%)</w:t>
      </w:r>
    </w:p>
    <w:p w14:paraId="5EC2D421" w14:textId="4A77D4F4" w:rsidR="0040083C" w:rsidRDefault="0040083C" w:rsidP="00665E8C">
      <w:pPr>
        <w:ind w:firstLine="480"/>
      </w:pPr>
      <w:r>
        <w:rPr>
          <w:rFonts w:hint="eastAsia"/>
        </w:rPr>
        <w:t>T</w:t>
      </w:r>
      <w:r>
        <w:t xml:space="preserve">he </w:t>
      </w:r>
      <w:r w:rsidR="00F13A81">
        <w:t xml:space="preserve">original </w:t>
      </w:r>
      <w:r>
        <w:t>competition uses Accuracy as performance metric, so we will not use the test set from the competition, since we can’t access the true label of the test set and we want to get AUC results.</w:t>
      </w:r>
    </w:p>
    <w:p w14:paraId="7EBA8441" w14:textId="77777777" w:rsidR="0040083C" w:rsidRPr="00C503C0" w:rsidRDefault="0040083C" w:rsidP="00102FCD">
      <w:pPr>
        <w:ind w:left="480"/>
      </w:pPr>
    </w:p>
    <w:p w14:paraId="5ABFC82E" w14:textId="7400A332" w:rsidR="000E655A" w:rsidRDefault="00C3410B" w:rsidP="004C4FC3">
      <w:pPr>
        <w:pStyle w:val="31"/>
      </w:pPr>
      <w:hyperlink r:id="rId13" w:history="1">
        <w:bookmarkStart w:id="27" w:name="_Toc42863632"/>
        <w:r w:rsidR="001618D8" w:rsidRPr="001618D8">
          <w:rPr>
            <w:rStyle w:val="a7"/>
          </w:rPr>
          <w:t>Cat in the Dat: Categorical Feature Encoding Challenge</w:t>
        </w:r>
      </w:hyperlink>
      <w:r w:rsidR="00740D44">
        <w:fldChar w:fldCharType="begin"/>
      </w:r>
      <w:r w:rsidR="00740D44">
        <w:instrText xml:space="preserve"> REF _Ref39068672 \r \h </w:instrText>
      </w:r>
      <w:r w:rsidR="00740D44">
        <w:fldChar w:fldCharType="separate"/>
      </w:r>
      <w:r w:rsidR="0088034A">
        <w:t>[18]</w:t>
      </w:r>
      <w:bookmarkEnd w:id="27"/>
      <w:r w:rsidR="00740D44">
        <w:fldChar w:fldCharType="end"/>
      </w:r>
      <w:r w:rsidR="00B022D0">
        <w:t xml:space="preserve"> </w:t>
      </w:r>
    </w:p>
    <w:p w14:paraId="2029EF3A" w14:textId="29B3BE47" w:rsidR="000E6CA0" w:rsidRPr="000E6CA0" w:rsidRDefault="000E6CA0" w:rsidP="002A3313">
      <w:pPr>
        <w:ind w:left="480"/>
      </w:pPr>
      <w:r>
        <w:rPr>
          <w:rFonts w:hint="eastAsia"/>
        </w:rPr>
        <w:t>T</w:t>
      </w:r>
      <w:r>
        <w:t>he dataset is to predict the binary target column, which the meaning is unknown to modelers.</w:t>
      </w:r>
    </w:p>
    <w:p w14:paraId="0009F236" w14:textId="5B8BE054" w:rsidR="00BE7C16" w:rsidRPr="00BE7C16" w:rsidRDefault="00BE7C16" w:rsidP="00BE7C16">
      <w:pPr>
        <w:ind w:firstLine="480"/>
      </w:pPr>
      <w:r>
        <w:t xml:space="preserve">Official dataset number of records: 300,000 train, 200,000 </w:t>
      </w:r>
      <w:proofErr w:type="gramStart"/>
      <w:r>
        <w:t>test</w:t>
      </w:r>
      <w:proofErr w:type="gramEnd"/>
    </w:p>
    <w:p w14:paraId="22950CD5" w14:textId="4C456F12" w:rsidR="00C66DF8" w:rsidRDefault="0040083C" w:rsidP="00C66DF8">
      <w:pPr>
        <w:ind w:firstLine="480"/>
      </w:pPr>
      <w:r>
        <w:t xml:space="preserve">The provider does not give much description about the data, </w:t>
      </w:r>
      <w:r w:rsidR="00C66DF8">
        <w:t>only stating those columns characteristics. All are categorical columns, including: (copied from the Kaggle platform)</w:t>
      </w:r>
    </w:p>
    <w:p w14:paraId="64B031C7" w14:textId="77BA6098" w:rsidR="00C66DF8" w:rsidRPr="00C66DF8" w:rsidRDefault="00C66DF8" w:rsidP="00C66DF8">
      <w:pPr>
        <w:pStyle w:val="affb"/>
        <w:numPr>
          <w:ilvl w:val="0"/>
          <w:numId w:val="26"/>
        </w:numPr>
        <w:ind w:leftChars="0"/>
      </w:pPr>
      <w:r>
        <w:t>Binary features</w:t>
      </w:r>
    </w:p>
    <w:p w14:paraId="0A3CF02A" w14:textId="1352FED3" w:rsidR="003577FA" w:rsidRPr="00C66DF8" w:rsidRDefault="00C66DF8" w:rsidP="00C66DF8">
      <w:pPr>
        <w:pStyle w:val="affb"/>
        <w:numPr>
          <w:ilvl w:val="0"/>
          <w:numId w:val="26"/>
        </w:numPr>
        <w:ind w:leftChars="0"/>
      </w:pPr>
      <w:r>
        <w:t>Low-and high-cardinality nominal features</w:t>
      </w:r>
    </w:p>
    <w:p w14:paraId="08BF0C24" w14:textId="09888B4A" w:rsidR="00C66DF8" w:rsidRPr="00C66DF8" w:rsidRDefault="00C66DF8" w:rsidP="00C66DF8">
      <w:pPr>
        <w:pStyle w:val="affb"/>
        <w:numPr>
          <w:ilvl w:val="0"/>
          <w:numId w:val="26"/>
        </w:numPr>
        <w:ind w:leftChars="0"/>
      </w:pPr>
      <w:r>
        <w:t>Low-and high-cardinality ordinal features</w:t>
      </w:r>
    </w:p>
    <w:p w14:paraId="137091A9" w14:textId="517FFD23" w:rsidR="00C66DF8" w:rsidRPr="00C66DF8" w:rsidRDefault="00C66DF8" w:rsidP="00C66DF8">
      <w:pPr>
        <w:pStyle w:val="affb"/>
        <w:numPr>
          <w:ilvl w:val="0"/>
          <w:numId w:val="26"/>
        </w:numPr>
        <w:ind w:leftChars="0"/>
      </w:pPr>
      <w:r>
        <w:rPr>
          <w:rFonts w:hint="eastAsia"/>
        </w:rPr>
        <w:t>(</w:t>
      </w:r>
      <w:r>
        <w:t>potentially) cyclical features</w:t>
      </w:r>
    </w:p>
    <w:p w14:paraId="5AC9F493" w14:textId="69318229" w:rsidR="00BF20B7" w:rsidRPr="002C7081" w:rsidRDefault="002C7081" w:rsidP="00BF20B7">
      <w:r>
        <w:tab/>
        <w:t>Excluding the ID and the target column, we have</w:t>
      </w:r>
      <w:r>
        <w:rPr>
          <w:rFonts w:hint="eastAsia"/>
        </w:rPr>
        <w:t>:</w:t>
      </w:r>
    </w:p>
    <w:p w14:paraId="003F1376" w14:textId="6EB546D5" w:rsidR="0049699D" w:rsidRDefault="0049699D" w:rsidP="0049699D">
      <w:pPr>
        <w:ind w:left="480"/>
      </w:pPr>
      <w:r>
        <w:lastRenderedPageBreak/>
        <w:t>23 categorical columns out of</w:t>
      </w:r>
      <w:r w:rsidR="00F61C3C">
        <w:rPr>
          <w:rFonts w:hint="eastAsia"/>
        </w:rPr>
        <w:t xml:space="preserve"> </w:t>
      </w:r>
      <w:r>
        <w:t>23 columns (100%)</w:t>
      </w:r>
    </w:p>
    <w:p w14:paraId="0EDA3ED2" w14:textId="7D4C8111" w:rsidR="0049699D" w:rsidRPr="00C503C0" w:rsidRDefault="0049699D" w:rsidP="0049699D">
      <w:pPr>
        <w:ind w:left="480"/>
      </w:pPr>
      <w:r>
        <w:t xml:space="preserve">4 binary columns out of 23 categorical </w:t>
      </w:r>
      <w:proofErr w:type="gramStart"/>
      <w:r>
        <w:t>columns(</w:t>
      </w:r>
      <w:proofErr w:type="gramEnd"/>
      <w:r>
        <w:t>17.39%)</w:t>
      </w:r>
    </w:p>
    <w:p w14:paraId="2B213EF7" w14:textId="77777777" w:rsidR="00C503C0" w:rsidRPr="0049699D" w:rsidRDefault="00C503C0" w:rsidP="00C503C0"/>
    <w:p w14:paraId="10A98C45" w14:textId="1FFAA436" w:rsidR="00635A21" w:rsidRPr="002A3313" w:rsidRDefault="00C3410B" w:rsidP="00635A21">
      <w:pPr>
        <w:pStyle w:val="31"/>
      </w:pPr>
      <w:hyperlink r:id="rId14" w:history="1">
        <w:bookmarkStart w:id="28" w:name="_Toc42863633"/>
        <w:r w:rsidR="001618D8" w:rsidRPr="001618D8">
          <w:rPr>
            <w:rStyle w:val="a7"/>
          </w:rPr>
          <w:t>Bank Marketing UCI</w:t>
        </w:r>
      </w:hyperlink>
      <w:r w:rsidR="00740D44">
        <w:fldChar w:fldCharType="begin"/>
      </w:r>
      <w:r w:rsidR="00740D44">
        <w:instrText xml:space="preserve"> REF _Ref39068675 \r \h </w:instrText>
      </w:r>
      <w:r w:rsidR="00740D44">
        <w:fldChar w:fldCharType="separate"/>
      </w:r>
      <w:r w:rsidR="0088034A">
        <w:t>[19]</w:t>
      </w:r>
      <w:bookmarkEnd w:id="28"/>
      <w:r w:rsidR="00740D44">
        <w:fldChar w:fldCharType="end"/>
      </w:r>
      <w:r w:rsidR="00B022D0">
        <w:t xml:space="preserve"> </w:t>
      </w:r>
    </w:p>
    <w:p w14:paraId="0B9EC1E2" w14:textId="2BFA1FEE" w:rsidR="00635A21" w:rsidRDefault="00635A21" w:rsidP="001D4058">
      <w:pPr>
        <w:ind w:firstLine="480"/>
      </w:pPr>
      <w:r>
        <w:rPr>
          <w:rFonts w:hint="eastAsia"/>
        </w:rPr>
        <w:t>T</w:t>
      </w:r>
      <w:r>
        <w:t>he dataset tries to predict if the client will subscribe a term deposit, which is also a binary classification problem.</w:t>
      </w:r>
    </w:p>
    <w:p w14:paraId="1F9CBFE3" w14:textId="6D7A65C2" w:rsidR="001D4058" w:rsidRPr="001D4058" w:rsidRDefault="001D4058" w:rsidP="001D4058">
      <w:pPr>
        <w:ind w:firstLine="480"/>
      </w:pPr>
      <w:r>
        <w:t>Official dataset number of records: 4521 train, 427</w:t>
      </w:r>
      <w:r w:rsidR="009B6418">
        <w:t xml:space="preserve"> </w:t>
      </w:r>
      <w:proofErr w:type="gramStart"/>
      <w:r>
        <w:t>test</w:t>
      </w:r>
      <w:proofErr w:type="gramEnd"/>
    </w:p>
    <w:p w14:paraId="1F46FEBC" w14:textId="33EA96CC" w:rsidR="00BF20B7" w:rsidRDefault="00A651C6" w:rsidP="00BF20B7">
      <w:pPr>
        <w:ind w:left="480"/>
      </w:pPr>
      <w:r w:rsidRPr="00A651C6">
        <w:t>The</w:t>
      </w:r>
      <w:r>
        <w:t xml:space="preserve"> goal is to predict if the client will subscribe a term deposit.</w:t>
      </w:r>
    </w:p>
    <w:p w14:paraId="49A7D5B8" w14:textId="41619B90" w:rsidR="00A651C6" w:rsidRDefault="00A651C6" w:rsidP="002A3313">
      <w:pPr>
        <w:ind w:firstLine="480"/>
      </w:pPr>
      <w:r>
        <w:t>Data description copied and reorganized from the document attached with the datasets:</w:t>
      </w:r>
    </w:p>
    <w:p w14:paraId="7AFDF2BD" w14:textId="6CCE33BF" w:rsidR="00A651C6" w:rsidRDefault="00A651C6" w:rsidP="00A651C6">
      <w:pPr>
        <w:pStyle w:val="affb"/>
        <w:numPr>
          <w:ilvl w:val="0"/>
          <w:numId w:val="27"/>
        </w:numPr>
        <w:ind w:leftChars="0"/>
      </w:pPr>
      <w:r>
        <w:t>Input variables:</w:t>
      </w:r>
    </w:p>
    <w:p w14:paraId="36CE5795" w14:textId="25CAA1AB" w:rsidR="00A651C6" w:rsidRDefault="00A651C6" w:rsidP="00804646">
      <w:pPr>
        <w:ind w:leftChars="200" w:left="480"/>
      </w:pPr>
      <w:r>
        <w:t>1 - age (numeric)</w:t>
      </w:r>
    </w:p>
    <w:p w14:paraId="748EBEAA" w14:textId="69A8E50D" w:rsidR="00A651C6" w:rsidRDefault="00A651C6" w:rsidP="00804646">
      <w:pPr>
        <w:ind w:leftChars="200" w:left="480"/>
      </w:pPr>
      <w:r>
        <w:t>2 – job (categorical)</w:t>
      </w:r>
    </w:p>
    <w:p w14:paraId="23356656" w14:textId="4E8A2CE3" w:rsidR="00A651C6" w:rsidRDefault="00A651C6" w:rsidP="00804646">
      <w:pPr>
        <w:ind w:leftChars="200" w:left="480"/>
      </w:pPr>
      <w:r>
        <w:t xml:space="preserve">3 - </w:t>
      </w:r>
      <w:proofErr w:type="gramStart"/>
      <w:r>
        <w:t>marital :</w:t>
      </w:r>
      <w:proofErr w:type="gramEnd"/>
      <w:r>
        <w:t xml:space="preserve"> marital status (categorical)</w:t>
      </w:r>
    </w:p>
    <w:p w14:paraId="52A3BE58" w14:textId="2C243850" w:rsidR="00A651C6" w:rsidRDefault="00A651C6" w:rsidP="00804646">
      <w:pPr>
        <w:ind w:leftChars="200" w:left="480"/>
      </w:pPr>
      <w:r>
        <w:t>4 - education (categorical: "</w:t>
      </w:r>
      <w:proofErr w:type="spellStart"/>
      <w:r>
        <w:t>unknown","secondary","primary","tertiary</w:t>
      </w:r>
      <w:proofErr w:type="spellEnd"/>
      <w:r>
        <w:t>")</w:t>
      </w:r>
    </w:p>
    <w:p w14:paraId="6ECA0C49" w14:textId="04911EB9" w:rsidR="00A651C6" w:rsidRDefault="00A651C6" w:rsidP="00804646">
      <w:pPr>
        <w:ind w:leftChars="200" w:left="480"/>
      </w:pPr>
      <w:r>
        <w:t>5 - default: has credit in default? (binary: "</w:t>
      </w:r>
      <w:proofErr w:type="spellStart"/>
      <w:r>
        <w:t>yes","no</w:t>
      </w:r>
      <w:proofErr w:type="spellEnd"/>
      <w:r>
        <w:t>")</w:t>
      </w:r>
    </w:p>
    <w:p w14:paraId="58462FF3" w14:textId="4E544186" w:rsidR="00A651C6" w:rsidRDefault="00A651C6" w:rsidP="00804646">
      <w:pPr>
        <w:ind w:leftChars="200" w:left="480"/>
      </w:pPr>
      <w:r>
        <w:t xml:space="preserve">6 - balance: average yearly balance, in euros (numeric) </w:t>
      </w:r>
    </w:p>
    <w:p w14:paraId="17AA589E" w14:textId="116292DD" w:rsidR="00A651C6" w:rsidRDefault="00A651C6" w:rsidP="00804646">
      <w:pPr>
        <w:ind w:leftChars="200" w:left="480"/>
      </w:pPr>
      <w:r>
        <w:t>7 - housing: has housing loan? (binary: "</w:t>
      </w:r>
      <w:proofErr w:type="spellStart"/>
      <w:r>
        <w:t>yes","no</w:t>
      </w:r>
      <w:proofErr w:type="spellEnd"/>
      <w:r>
        <w:t>")</w:t>
      </w:r>
    </w:p>
    <w:p w14:paraId="5FC65F3D" w14:textId="0DA8F251" w:rsidR="00A651C6" w:rsidRDefault="00A651C6" w:rsidP="00804646">
      <w:pPr>
        <w:ind w:leftChars="200" w:left="480"/>
      </w:pPr>
      <w:r>
        <w:t>8 - loan: has personal loan? (binary: "</w:t>
      </w:r>
      <w:proofErr w:type="spellStart"/>
      <w:r>
        <w:t>yes","no</w:t>
      </w:r>
      <w:proofErr w:type="spellEnd"/>
      <w:r>
        <w:t>")</w:t>
      </w:r>
    </w:p>
    <w:p w14:paraId="5840A351" w14:textId="15227621" w:rsidR="00A651C6" w:rsidRDefault="00A651C6" w:rsidP="00804646">
      <w:pPr>
        <w:ind w:leftChars="200" w:left="480"/>
        <w:jc w:val="left"/>
      </w:pPr>
      <w:r>
        <w:t>9 - contact: contact communication type (categorical)</w:t>
      </w:r>
    </w:p>
    <w:p w14:paraId="42C63371" w14:textId="661A882F" w:rsidR="00A651C6" w:rsidRDefault="00A651C6" w:rsidP="00804646">
      <w:pPr>
        <w:ind w:leftChars="200" w:left="480"/>
      </w:pPr>
      <w:r>
        <w:t>10 - day: last contact day of the month (numeric)</w:t>
      </w:r>
    </w:p>
    <w:p w14:paraId="48B047CC" w14:textId="1FD1AF6C" w:rsidR="00A651C6" w:rsidRDefault="00A651C6" w:rsidP="00804646">
      <w:pPr>
        <w:ind w:leftChars="200" w:left="480"/>
      </w:pPr>
      <w:r>
        <w:t>11 - month: last contact month of year (categorical)</w:t>
      </w:r>
    </w:p>
    <w:p w14:paraId="2DBF3D78" w14:textId="4A4381B3" w:rsidR="00A651C6" w:rsidRDefault="00A651C6" w:rsidP="00804646">
      <w:pPr>
        <w:ind w:leftChars="200" w:left="480"/>
      </w:pPr>
      <w:r>
        <w:t>12 - duration: last contact duration, in seconds (numeric)</w:t>
      </w:r>
    </w:p>
    <w:p w14:paraId="24C31528" w14:textId="1AD38419" w:rsidR="00A651C6" w:rsidRDefault="00A651C6" w:rsidP="00804646">
      <w:pPr>
        <w:ind w:leftChars="200" w:left="480"/>
      </w:pPr>
      <w:r>
        <w:t>13 - campaign: number of contacts performed during this campaign and for this client (numeric, includes last contact)</w:t>
      </w:r>
    </w:p>
    <w:p w14:paraId="6B0F67FC" w14:textId="3F7F8547" w:rsidR="00A651C6" w:rsidRDefault="00A651C6" w:rsidP="00804646">
      <w:pPr>
        <w:ind w:leftChars="200" w:left="480"/>
      </w:pPr>
      <w:r>
        <w:lastRenderedPageBreak/>
        <w:t xml:space="preserve">14 - </w:t>
      </w:r>
      <w:proofErr w:type="spellStart"/>
      <w:r>
        <w:t>pdays</w:t>
      </w:r>
      <w:proofErr w:type="spellEnd"/>
      <w:r>
        <w:t>: number of days that passed by after the client was last contacted from a previous campaign (numeric, -1 means client was not previously contacted)</w:t>
      </w:r>
    </w:p>
    <w:p w14:paraId="49152130" w14:textId="1A28D89A" w:rsidR="00A651C6" w:rsidRDefault="00A651C6" w:rsidP="00804646">
      <w:pPr>
        <w:ind w:leftChars="200" w:left="480"/>
      </w:pPr>
      <w:r>
        <w:t>15 - previous: number of contacts performed before this campaign and for this client (numeric)</w:t>
      </w:r>
    </w:p>
    <w:p w14:paraId="0476E329" w14:textId="6DB09E58" w:rsidR="00A651C6" w:rsidRDefault="00A651C6" w:rsidP="00804646">
      <w:pPr>
        <w:ind w:leftChars="200" w:left="480"/>
        <w:jc w:val="left"/>
      </w:pPr>
      <w:r>
        <w:t xml:space="preserve">16 - </w:t>
      </w:r>
      <w:proofErr w:type="spellStart"/>
      <w:r>
        <w:t>poutcome</w:t>
      </w:r>
      <w:proofErr w:type="spellEnd"/>
      <w:r>
        <w:t>: outcome of the previous marketing campaign (categorical)</w:t>
      </w:r>
    </w:p>
    <w:p w14:paraId="5FF5446E" w14:textId="218304F8" w:rsidR="00A651C6" w:rsidRDefault="00A651C6" w:rsidP="00804646">
      <w:pPr>
        <w:pStyle w:val="affb"/>
        <w:numPr>
          <w:ilvl w:val="0"/>
          <w:numId w:val="27"/>
        </w:numPr>
        <w:ind w:leftChars="0"/>
      </w:pPr>
      <w:r>
        <w:t>Output variable (desired target):</w:t>
      </w:r>
    </w:p>
    <w:p w14:paraId="04EE12AF" w14:textId="680E9668" w:rsidR="003577FA" w:rsidRDefault="00A651C6" w:rsidP="00804646">
      <w:pPr>
        <w:ind w:left="480"/>
      </w:pPr>
      <w:r>
        <w:t>17 - y - has the client subscribed a term deposit? (binary: "</w:t>
      </w:r>
      <w:proofErr w:type="spellStart"/>
      <w:r>
        <w:t>yes","no</w:t>
      </w:r>
      <w:proofErr w:type="spellEnd"/>
      <w:r>
        <w:t>")</w:t>
      </w:r>
    </w:p>
    <w:p w14:paraId="12AD011B" w14:textId="77777777" w:rsidR="00804646" w:rsidRPr="00804646" w:rsidRDefault="00804646" w:rsidP="00804646">
      <w:pPr>
        <w:ind w:left="480"/>
      </w:pPr>
    </w:p>
    <w:p w14:paraId="22FB6B82" w14:textId="6A00F5D3" w:rsidR="00BF20B7" w:rsidRPr="00BF20B7" w:rsidRDefault="002C7081" w:rsidP="00BF20B7">
      <w:r>
        <w:tab/>
        <w:t>Excluding the ID and the target column, we have</w:t>
      </w:r>
      <w:r>
        <w:rPr>
          <w:rFonts w:hint="eastAsia"/>
        </w:rPr>
        <w:t>:</w:t>
      </w:r>
    </w:p>
    <w:p w14:paraId="19B571DF" w14:textId="26E50D4F" w:rsidR="0095541D" w:rsidRDefault="0095541D" w:rsidP="0095541D">
      <w:pPr>
        <w:ind w:left="480"/>
      </w:pPr>
      <w:r>
        <w:t>10 categorical columns out of 16 columns (62.5%)</w:t>
      </w:r>
    </w:p>
    <w:p w14:paraId="08C8F970" w14:textId="03D6D963" w:rsidR="00C503C0" w:rsidRDefault="0095541D" w:rsidP="00804646">
      <w:pPr>
        <w:ind w:left="480"/>
      </w:pPr>
      <w:r>
        <w:t xml:space="preserve">3 binary columns out of 10 categorical </w:t>
      </w:r>
      <w:proofErr w:type="gramStart"/>
      <w:r>
        <w:t>columns(</w:t>
      </w:r>
      <w:proofErr w:type="gramEnd"/>
      <w:r>
        <w:t>30%)</w:t>
      </w:r>
    </w:p>
    <w:p w14:paraId="645E4D94" w14:textId="77777777" w:rsidR="00996615" w:rsidRPr="0095541D" w:rsidRDefault="00996615" w:rsidP="00804646">
      <w:pPr>
        <w:ind w:left="480"/>
      </w:pPr>
    </w:p>
    <w:p w14:paraId="70B18532" w14:textId="7CF38063" w:rsidR="00B02421" w:rsidRPr="00B02421" w:rsidRDefault="00C3410B" w:rsidP="00B02421">
      <w:pPr>
        <w:pStyle w:val="31"/>
      </w:pPr>
      <w:hyperlink r:id="rId15" w:history="1">
        <w:bookmarkStart w:id="29" w:name="_Toc42863634"/>
        <w:r w:rsidR="001618D8" w:rsidRPr="001618D8">
          <w:rPr>
            <w:rStyle w:val="a7"/>
          </w:rPr>
          <w:t>E-Sun Ban</w:t>
        </w:r>
        <w:r w:rsidR="001618D8" w:rsidRPr="001618D8">
          <w:rPr>
            <w:rStyle w:val="a7"/>
          </w:rPr>
          <w:t>k</w:t>
        </w:r>
        <w:r w:rsidR="001618D8" w:rsidRPr="001618D8">
          <w:rPr>
            <w:rStyle w:val="a7"/>
          </w:rPr>
          <w:t xml:space="preserve"> Fraud Detection</w:t>
        </w:r>
      </w:hyperlink>
      <w:r w:rsidR="00740D44">
        <w:fldChar w:fldCharType="begin"/>
      </w:r>
      <w:r w:rsidR="00740D44">
        <w:instrText xml:space="preserve"> REF _Ref39068678 \r \h </w:instrText>
      </w:r>
      <w:r w:rsidR="00740D44">
        <w:fldChar w:fldCharType="separate"/>
      </w:r>
      <w:r w:rsidR="0088034A">
        <w:t>[20]</w:t>
      </w:r>
      <w:bookmarkEnd w:id="29"/>
      <w:r w:rsidR="00740D44">
        <w:fldChar w:fldCharType="end"/>
      </w:r>
    </w:p>
    <w:p w14:paraId="73D7C1A4" w14:textId="790DA84F" w:rsidR="00B02421" w:rsidRDefault="00B02421" w:rsidP="00F345FD">
      <w:pPr>
        <w:ind w:firstLine="480"/>
      </w:pPr>
      <w:r>
        <w:rPr>
          <w:rFonts w:hint="eastAsia"/>
        </w:rPr>
        <w:t>T</w:t>
      </w:r>
      <w:r>
        <w:t xml:space="preserve">he dataset aims to predict if the transaction is a fraud or not, </w:t>
      </w:r>
      <w:r w:rsidR="00C23DF4">
        <w:t xml:space="preserve">which is </w:t>
      </w:r>
      <w:r w:rsidR="00CA438B">
        <w:t xml:space="preserve">also </w:t>
      </w:r>
      <w:r>
        <w:t>a binary classification.</w:t>
      </w:r>
    </w:p>
    <w:p w14:paraId="12CF6539" w14:textId="24914383" w:rsidR="00F345FD" w:rsidRDefault="00F345FD" w:rsidP="00F345FD">
      <w:pPr>
        <w:ind w:firstLine="480"/>
      </w:pPr>
      <w:r>
        <w:t xml:space="preserve">Official dataset number of records: 1,521,787 train, 421,665 </w:t>
      </w:r>
      <w:proofErr w:type="gramStart"/>
      <w:r>
        <w:t>test</w:t>
      </w:r>
      <w:proofErr w:type="gramEnd"/>
    </w:p>
    <w:p w14:paraId="12EBC85B" w14:textId="75416A51" w:rsidR="00F345FD" w:rsidRPr="00F345FD" w:rsidRDefault="00F345FD" w:rsidP="00610C26">
      <w:pPr>
        <w:ind w:firstLine="480"/>
      </w:pPr>
      <w:r>
        <w:t>Self-made train/</w:t>
      </w:r>
      <w:r w:rsidR="00346837">
        <w:t>test:</w:t>
      </w:r>
      <w:r>
        <w:t xml:space="preserve"> 1,014,791 train, 506,996 </w:t>
      </w:r>
      <w:proofErr w:type="gramStart"/>
      <w:r>
        <w:t>test</w:t>
      </w:r>
      <w:proofErr w:type="gramEnd"/>
      <w:r>
        <w:t xml:space="preserve"> (using 1,014,791+506,996 = 1,521,787 train dataset)</w:t>
      </w:r>
    </w:p>
    <w:p w14:paraId="462671F3" w14:textId="7CD4509D" w:rsidR="007E6478" w:rsidRDefault="007E6478" w:rsidP="007E6478">
      <w:pPr>
        <w:ind w:firstLine="480"/>
      </w:pPr>
      <w:r>
        <w:rPr>
          <w:rFonts w:hint="eastAsia"/>
        </w:rPr>
        <w:t>T</w:t>
      </w:r>
      <w:r>
        <w:t xml:space="preserve">he dataset contains every transaction record </w:t>
      </w:r>
      <w:r w:rsidR="0075589D">
        <w:t>with</w:t>
      </w:r>
      <w:r>
        <w:t xml:space="preserve"> its nature and occasion, and a target column that indicate this transaction is</w:t>
      </w:r>
      <w:r w:rsidR="0045325D">
        <w:t xml:space="preserve"> a</w:t>
      </w:r>
      <w:r>
        <w:t xml:space="preserve"> fraud or not.</w:t>
      </w:r>
    </w:p>
    <w:p w14:paraId="782585A0" w14:textId="52844F39" w:rsidR="00B13FA4" w:rsidRDefault="00B13FA4" w:rsidP="007E6478">
      <w:pPr>
        <w:ind w:firstLine="480"/>
      </w:pPr>
    </w:p>
    <w:p w14:paraId="38E0208A" w14:textId="094D1804" w:rsidR="00B13FA4" w:rsidRDefault="00B13FA4" w:rsidP="007E6478">
      <w:pPr>
        <w:ind w:firstLine="480"/>
      </w:pPr>
    </w:p>
    <w:p w14:paraId="6D9F08AC" w14:textId="091CA9AC" w:rsidR="00B13FA4" w:rsidRDefault="00B13FA4" w:rsidP="007E6478">
      <w:pPr>
        <w:ind w:firstLine="480"/>
      </w:pPr>
    </w:p>
    <w:p w14:paraId="2BA5D047" w14:textId="1333EE64" w:rsidR="00B13FA4" w:rsidRDefault="00B13FA4" w:rsidP="007E6478">
      <w:pPr>
        <w:ind w:firstLine="480"/>
      </w:pPr>
    </w:p>
    <w:p w14:paraId="4A4D2774" w14:textId="77777777" w:rsidR="00B13FA4" w:rsidRDefault="00B13FA4" w:rsidP="007E6478">
      <w:pPr>
        <w:ind w:firstLine="480"/>
      </w:pPr>
    </w:p>
    <w:p w14:paraId="60B0E1D3" w14:textId="0CEF5EAB" w:rsidR="00B13FA4" w:rsidRDefault="007E6478" w:rsidP="00B13FA4">
      <w:pPr>
        <w:ind w:firstLine="480"/>
      </w:pPr>
      <w:r>
        <w:rPr>
          <w:rFonts w:hint="eastAsia"/>
        </w:rPr>
        <w:lastRenderedPageBreak/>
        <w:t>D</w:t>
      </w:r>
      <w:r>
        <w:t>escription re-organized below:</w:t>
      </w:r>
    </w:p>
    <w:tbl>
      <w:tblPr>
        <w:tblpPr w:leftFromText="180" w:rightFromText="180" w:vertAnchor="text" w:horzAnchor="margin" w:tblpY="107"/>
        <w:tblW w:w="8611"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3779"/>
        <w:gridCol w:w="4832"/>
      </w:tblGrid>
      <w:tr w:rsidR="00B13FA4" w:rsidRPr="00102FCD" w14:paraId="0257B47C" w14:textId="77777777" w:rsidTr="00B13FA4">
        <w:trPr>
          <w:trHeight w:val="430"/>
        </w:trPr>
        <w:tc>
          <w:tcPr>
            <w:tcW w:w="3779"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44C0BA8" w14:textId="77777777" w:rsidR="00B13FA4" w:rsidRPr="00102FCD" w:rsidRDefault="00B13FA4" w:rsidP="00AE01A1">
            <w:pPr>
              <w:widowControl/>
              <w:spacing w:line="480" w:lineRule="atLeast"/>
              <w:jc w:val="left"/>
              <w:rPr>
                <w:rFonts w:ascii="inherit" w:eastAsia="新細明體" w:hAnsi="inherit" w:cs="Arial" w:hint="eastAsia"/>
                <w:kern w:val="0"/>
                <w:sz w:val="21"/>
                <w:szCs w:val="21"/>
              </w:rPr>
            </w:pPr>
            <w:r w:rsidRPr="00102FCD">
              <w:rPr>
                <w:rFonts w:ascii="inherit" w:eastAsia="新細明體" w:hAnsi="inherit" w:cs="Arial"/>
                <w:kern w:val="0"/>
                <w:sz w:val="21"/>
                <w:szCs w:val="21"/>
                <w:bdr w:val="none" w:sz="0" w:space="0" w:color="auto" w:frame="1"/>
              </w:rPr>
              <w:t>Variable</w:t>
            </w:r>
            <w:r>
              <w:rPr>
                <w:rFonts w:ascii="inherit" w:eastAsia="新細明體" w:hAnsi="inherit" w:cs="Arial"/>
                <w:kern w:val="0"/>
                <w:sz w:val="21"/>
                <w:szCs w:val="21"/>
                <w:bdr w:val="none" w:sz="0" w:space="0" w:color="auto" w:frame="1"/>
              </w:rPr>
              <w:t xml:space="preserve"> name</w:t>
            </w:r>
          </w:p>
        </w:tc>
        <w:tc>
          <w:tcPr>
            <w:tcW w:w="4832"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6467EF64" w14:textId="77777777" w:rsidR="00B13FA4" w:rsidRPr="00102FCD" w:rsidRDefault="00B13FA4" w:rsidP="00AE01A1">
            <w:pPr>
              <w:widowControl/>
              <w:spacing w:line="480" w:lineRule="atLeast"/>
              <w:jc w:val="left"/>
              <w:rPr>
                <w:rFonts w:ascii="inherit" w:eastAsia="新細明體" w:hAnsi="inherit" w:cs="Arial" w:hint="eastAsia"/>
                <w:kern w:val="0"/>
                <w:sz w:val="21"/>
                <w:szCs w:val="21"/>
              </w:rPr>
            </w:pPr>
            <w:r>
              <w:rPr>
                <w:rFonts w:ascii="inherit" w:eastAsia="新細明體" w:hAnsi="inherit" w:cs="Arial"/>
                <w:kern w:val="0"/>
                <w:sz w:val="21"/>
                <w:szCs w:val="21"/>
                <w:bdr w:val="none" w:sz="0" w:space="0" w:color="auto" w:frame="1"/>
              </w:rPr>
              <w:t>Description</w:t>
            </w:r>
          </w:p>
        </w:tc>
      </w:tr>
      <w:tr w:rsidR="00B13FA4" w:rsidRPr="00102FCD" w14:paraId="42818723" w14:textId="77777777" w:rsidTr="00B13FA4">
        <w:trPr>
          <w:trHeight w:val="215"/>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B3B4C3"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proofErr w:type="spellStart"/>
            <w:r>
              <w:rPr>
                <w:rFonts w:ascii="inherit" w:eastAsia="新細明體" w:hAnsi="inherit" w:cs="Arial"/>
                <w:kern w:val="0"/>
                <w:sz w:val="21"/>
                <w:szCs w:val="21"/>
              </w:rPr>
              <w:t>bacno</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2A9420"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hint="eastAsia"/>
                <w:kern w:val="0"/>
                <w:sz w:val="21"/>
                <w:szCs w:val="21"/>
              </w:rPr>
              <w:t>T</w:t>
            </w:r>
            <w:r>
              <w:rPr>
                <w:rFonts w:ascii="inherit" w:eastAsia="新細明體" w:hAnsi="inherit" w:cs="Arial"/>
                <w:kern w:val="0"/>
                <w:sz w:val="21"/>
                <w:szCs w:val="21"/>
              </w:rPr>
              <w:t>he account that makes this transaction</w:t>
            </w:r>
          </w:p>
        </w:tc>
      </w:tr>
      <w:tr w:rsidR="00B13FA4" w:rsidRPr="00102FCD" w14:paraId="4680BD43" w14:textId="77777777" w:rsidTr="00B13FA4">
        <w:trPr>
          <w:trHeight w:val="227"/>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2A18C3"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proofErr w:type="spellStart"/>
            <w:r>
              <w:rPr>
                <w:rFonts w:ascii="inherit" w:eastAsia="新細明體" w:hAnsi="inherit" w:cs="Arial"/>
                <w:kern w:val="0"/>
                <w:sz w:val="21"/>
                <w:szCs w:val="21"/>
              </w:rPr>
              <w:t>txkey</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004E2E2"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kern w:val="0"/>
                <w:sz w:val="21"/>
                <w:szCs w:val="21"/>
              </w:rPr>
              <w:t>Transaction ID</w:t>
            </w:r>
          </w:p>
        </w:tc>
      </w:tr>
      <w:tr w:rsidR="00B13FA4" w:rsidRPr="00102FCD" w14:paraId="22122559" w14:textId="77777777" w:rsidTr="00B13FA4">
        <w:trPr>
          <w:trHeight w:val="215"/>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3E97FEA"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proofErr w:type="spellStart"/>
            <w:r>
              <w:rPr>
                <w:rFonts w:ascii="inherit" w:eastAsia="新細明體" w:hAnsi="inherit" w:cs="Arial"/>
                <w:kern w:val="0"/>
                <w:sz w:val="21"/>
                <w:szCs w:val="21"/>
              </w:rPr>
              <w:t>locdt</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FDD2646"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kern w:val="0"/>
                <w:sz w:val="21"/>
                <w:szCs w:val="21"/>
              </w:rPr>
              <w:t>The date of authorization</w:t>
            </w:r>
          </w:p>
        </w:tc>
      </w:tr>
      <w:tr w:rsidR="00B13FA4" w:rsidRPr="007E6478" w14:paraId="24D12E27" w14:textId="77777777" w:rsidTr="00B13FA4">
        <w:trPr>
          <w:trHeight w:val="227"/>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D2F799C"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proofErr w:type="spellStart"/>
            <w:r>
              <w:rPr>
                <w:rFonts w:ascii="inherit" w:eastAsia="新細明體" w:hAnsi="inherit" w:cs="Arial"/>
                <w:kern w:val="0"/>
                <w:sz w:val="21"/>
                <w:szCs w:val="21"/>
              </w:rPr>
              <w:t>loctm</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1592AF2"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hint="eastAsia"/>
                <w:kern w:val="0"/>
                <w:sz w:val="21"/>
                <w:szCs w:val="21"/>
              </w:rPr>
              <w:t>T</w:t>
            </w:r>
            <w:r>
              <w:rPr>
                <w:rFonts w:ascii="inherit" w:eastAsia="新細明體" w:hAnsi="inherit" w:cs="Arial"/>
                <w:kern w:val="0"/>
                <w:sz w:val="21"/>
                <w:szCs w:val="21"/>
              </w:rPr>
              <w:t>he time(</w:t>
            </w:r>
            <w:proofErr w:type="spellStart"/>
            <w:r>
              <w:rPr>
                <w:rFonts w:ascii="inherit" w:eastAsia="新細明體" w:hAnsi="inherit" w:cs="Arial"/>
                <w:kern w:val="0"/>
                <w:sz w:val="21"/>
                <w:szCs w:val="21"/>
              </w:rPr>
              <w:t>hh</w:t>
            </w:r>
            <w:proofErr w:type="spellEnd"/>
            <w:r>
              <w:rPr>
                <w:rFonts w:ascii="inherit" w:eastAsia="新細明體" w:hAnsi="inherit" w:cs="Arial"/>
                <w:kern w:val="0"/>
                <w:sz w:val="21"/>
                <w:szCs w:val="21"/>
              </w:rPr>
              <w:t>/mm/ss) of authorization</w:t>
            </w:r>
          </w:p>
        </w:tc>
      </w:tr>
      <w:tr w:rsidR="00B13FA4" w:rsidRPr="00102FCD" w14:paraId="11CE7C24" w14:textId="77777777" w:rsidTr="00B13FA4">
        <w:trPr>
          <w:trHeight w:val="215"/>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7E45667"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proofErr w:type="spellStart"/>
            <w:r>
              <w:rPr>
                <w:rFonts w:ascii="inherit" w:eastAsia="新細明體" w:hAnsi="inherit" w:cs="Arial"/>
                <w:kern w:val="0"/>
                <w:sz w:val="21"/>
                <w:szCs w:val="21"/>
              </w:rPr>
              <w:t>cano</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DD364CA"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hint="eastAsia"/>
                <w:kern w:val="0"/>
                <w:sz w:val="21"/>
                <w:szCs w:val="21"/>
              </w:rPr>
              <w:t>C</w:t>
            </w:r>
            <w:r>
              <w:rPr>
                <w:rFonts w:ascii="inherit" w:eastAsia="新細明體" w:hAnsi="inherit" w:cs="Arial"/>
                <w:kern w:val="0"/>
                <w:sz w:val="21"/>
                <w:szCs w:val="21"/>
              </w:rPr>
              <w:t>redit card number</w:t>
            </w:r>
          </w:p>
        </w:tc>
      </w:tr>
      <w:tr w:rsidR="00B13FA4" w:rsidRPr="00102FCD" w14:paraId="25AE4BD8" w14:textId="77777777" w:rsidTr="00B13FA4">
        <w:trPr>
          <w:trHeight w:val="215"/>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97D33FD"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proofErr w:type="spellStart"/>
            <w:r>
              <w:rPr>
                <w:rFonts w:ascii="inherit" w:eastAsia="新細明體" w:hAnsi="inherit" w:cs="Arial"/>
                <w:kern w:val="0"/>
                <w:sz w:val="21"/>
                <w:szCs w:val="21"/>
              </w:rPr>
              <w:t>contp</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340529F"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kern w:val="0"/>
                <w:sz w:val="21"/>
                <w:szCs w:val="21"/>
              </w:rPr>
              <w:t>The type of transaction</w:t>
            </w:r>
          </w:p>
        </w:tc>
      </w:tr>
      <w:tr w:rsidR="00B13FA4" w:rsidRPr="00102FCD" w14:paraId="25DCEB32" w14:textId="77777777" w:rsidTr="00B13FA4">
        <w:trPr>
          <w:trHeight w:val="227"/>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AA06C25"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proofErr w:type="spellStart"/>
            <w:r>
              <w:rPr>
                <w:rFonts w:ascii="inherit" w:eastAsia="新細明體" w:hAnsi="inherit" w:cs="Arial"/>
                <w:kern w:val="0"/>
                <w:sz w:val="21"/>
                <w:szCs w:val="21"/>
              </w:rPr>
              <w:t>etymd</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76196A3"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kern w:val="0"/>
                <w:sz w:val="21"/>
                <w:szCs w:val="21"/>
              </w:rPr>
              <w:t>The type of transaction</w:t>
            </w:r>
          </w:p>
        </w:tc>
      </w:tr>
      <w:tr w:rsidR="00B13FA4" w:rsidRPr="00102FCD" w14:paraId="2EB57C15" w14:textId="77777777" w:rsidTr="00B13FA4">
        <w:trPr>
          <w:trHeight w:val="215"/>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73799EF"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proofErr w:type="spellStart"/>
            <w:r>
              <w:rPr>
                <w:rFonts w:ascii="inherit" w:eastAsia="新細明體" w:hAnsi="inherit" w:cs="Arial" w:hint="eastAsia"/>
                <w:kern w:val="0"/>
                <w:sz w:val="21"/>
                <w:szCs w:val="21"/>
              </w:rPr>
              <w:t>m</w:t>
            </w:r>
            <w:r>
              <w:rPr>
                <w:rFonts w:ascii="inherit" w:eastAsia="新細明體" w:hAnsi="inherit" w:cs="Arial"/>
                <w:kern w:val="0"/>
                <w:sz w:val="21"/>
                <w:szCs w:val="21"/>
              </w:rPr>
              <w:t>chno</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B192537"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kern w:val="0"/>
                <w:sz w:val="21"/>
                <w:szCs w:val="21"/>
              </w:rPr>
              <w:t>The code name of special store</w:t>
            </w:r>
          </w:p>
        </w:tc>
      </w:tr>
      <w:tr w:rsidR="00B13FA4" w:rsidRPr="00102FCD" w14:paraId="7F05B53A" w14:textId="77777777" w:rsidTr="00B13FA4">
        <w:trPr>
          <w:trHeight w:val="227"/>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36607F3"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proofErr w:type="spellStart"/>
            <w:r>
              <w:rPr>
                <w:rFonts w:ascii="inherit" w:eastAsia="新細明體" w:hAnsi="inherit" w:cs="Arial"/>
                <w:kern w:val="0"/>
                <w:sz w:val="21"/>
                <w:szCs w:val="21"/>
              </w:rPr>
              <w:t>acqic</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C4BB257"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hint="eastAsia"/>
                <w:kern w:val="0"/>
                <w:sz w:val="21"/>
                <w:szCs w:val="21"/>
              </w:rPr>
              <w:t>T</w:t>
            </w:r>
            <w:r>
              <w:rPr>
                <w:rFonts w:ascii="inherit" w:eastAsia="新細明體" w:hAnsi="inherit" w:cs="Arial"/>
                <w:kern w:val="0"/>
                <w:sz w:val="21"/>
                <w:szCs w:val="21"/>
              </w:rPr>
              <w:t>he code name of receiving bank</w:t>
            </w:r>
          </w:p>
        </w:tc>
      </w:tr>
      <w:tr w:rsidR="00B13FA4" w:rsidRPr="00102FCD" w14:paraId="489A1E26" w14:textId="77777777" w:rsidTr="00B13FA4">
        <w:trPr>
          <w:trHeight w:val="215"/>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9067B91"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kern w:val="0"/>
                <w:sz w:val="21"/>
                <w:szCs w:val="21"/>
              </w:rPr>
              <w:t>mcc</w:t>
            </w:r>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8BF2924"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proofErr w:type="spellStart"/>
            <w:r>
              <w:rPr>
                <w:rFonts w:ascii="inherit" w:eastAsia="新細明體" w:hAnsi="inherit" w:cs="Arial" w:hint="eastAsia"/>
                <w:kern w:val="0"/>
                <w:sz w:val="21"/>
                <w:szCs w:val="21"/>
              </w:rPr>
              <w:t>M</w:t>
            </w:r>
            <w:r>
              <w:rPr>
                <w:rFonts w:ascii="inherit" w:eastAsia="新細明體" w:hAnsi="inherit" w:cs="Arial"/>
                <w:kern w:val="0"/>
                <w:sz w:val="21"/>
                <w:szCs w:val="21"/>
              </w:rPr>
              <w:t>cc</w:t>
            </w:r>
            <w:proofErr w:type="spellEnd"/>
            <w:r>
              <w:rPr>
                <w:rFonts w:ascii="inherit" w:eastAsia="新細明體" w:hAnsi="inherit" w:cs="Arial"/>
                <w:kern w:val="0"/>
                <w:sz w:val="21"/>
                <w:szCs w:val="21"/>
              </w:rPr>
              <w:t xml:space="preserve"> code</w:t>
            </w:r>
          </w:p>
        </w:tc>
      </w:tr>
      <w:tr w:rsidR="00B13FA4" w:rsidRPr="00102FCD" w14:paraId="4DFC6794" w14:textId="77777777" w:rsidTr="00B13FA4">
        <w:trPr>
          <w:trHeight w:val="215"/>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5B836A00" w14:textId="77777777" w:rsidR="00B13FA4" w:rsidRDefault="00B13FA4" w:rsidP="00AE01A1">
            <w:pPr>
              <w:widowControl/>
              <w:spacing w:line="240" w:lineRule="auto"/>
              <w:jc w:val="left"/>
              <w:rPr>
                <w:rFonts w:ascii="inherit" w:eastAsia="新細明體" w:hAnsi="inherit" w:cs="Arial" w:hint="eastAsia"/>
                <w:kern w:val="0"/>
                <w:sz w:val="21"/>
                <w:szCs w:val="21"/>
              </w:rPr>
            </w:pPr>
            <w:proofErr w:type="spellStart"/>
            <w:r>
              <w:rPr>
                <w:rFonts w:ascii="inherit" w:eastAsia="新細明體" w:hAnsi="inherit" w:cs="Arial" w:hint="eastAsia"/>
                <w:kern w:val="0"/>
                <w:sz w:val="21"/>
                <w:szCs w:val="21"/>
              </w:rPr>
              <w:t>c</w:t>
            </w:r>
            <w:r>
              <w:rPr>
                <w:rFonts w:ascii="inherit" w:eastAsia="新細明體" w:hAnsi="inherit" w:cs="Arial"/>
                <w:kern w:val="0"/>
                <w:sz w:val="21"/>
                <w:szCs w:val="21"/>
              </w:rPr>
              <w:t>onam</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5B8665CE" w14:textId="77777777" w:rsidR="00B13FA4" w:rsidRPr="00102FCD"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hint="eastAsia"/>
                <w:kern w:val="0"/>
                <w:sz w:val="21"/>
                <w:szCs w:val="21"/>
              </w:rPr>
              <w:t>T</w:t>
            </w:r>
            <w:r>
              <w:rPr>
                <w:rFonts w:ascii="inherit" w:eastAsia="新細明體" w:hAnsi="inherit" w:cs="Arial"/>
                <w:kern w:val="0"/>
                <w:sz w:val="21"/>
                <w:szCs w:val="21"/>
              </w:rPr>
              <w:t>ransaction amount</w:t>
            </w:r>
          </w:p>
        </w:tc>
      </w:tr>
      <w:tr w:rsidR="00B13FA4" w:rsidRPr="007E6478" w14:paraId="67E8AE4D" w14:textId="77777777" w:rsidTr="00B13FA4">
        <w:trPr>
          <w:trHeight w:val="227"/>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671E6723" w14:textId="77777777" w:rsidR="00B13FA4" w:rsidRPr="007E6478" w:rsidRDefault="00B13FA4" w:rsidP="00AE01A1">
            <w:pPr>
              <w:widowControl/>
              <w:spacing w:line="240" w:lineRule="auto"/>
              <w:jc w:val="left"/>
              <w:rPr>
                <w:rFonts w:ascii="inherit" w:eastAsia="新細明體" w:hAnsi="inherit" w:cs="Arial" w:hint="eastAsia"/>
                <w:kern w:val="0"/>
                <w:sz w:val="21"/>
                <w:szCs w:val="21"/>
              </w:rPr>
            </w:pPr>
            <w:proofErr w:type="spellStart"/>
            <w:r w:rsidRPr="007E6478">
              <w:rPr>
                <w:rFonts w:ascii="inherit" w:eastAsia="新細明體" w:hAnsi="inherit" w:cs="Arial" w:hint="eastAsia"/>
                <w:kern w:val="0"/>
                <w:sz w:val="21"/>
                <w:szCs w:val="21"/>
              </w:rPr>
              <w:t>e</w:t>
            </w:r>
            <w:r w:rsidRPr="007E6478">
              <w:rPr>
                <w:rFonts w:ascii="inherit" w:eastAsia="新細明體" w:hAnsi="inherit" w:cs="Arial"/>
                <w:kern w:val="0"/>
                <w:sz w:val="21"/>
                <w:szCs w:val="21"/>
              </w:rPr>
              <w:t>cfg</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1467A9C5" w14:textId="77777777" w:rsidR="00B13FA4" w:rsidRPr="00D31962" w:rsidRDefault="00B13FA4" w:rsidP="00AE01A1">
            <w:pPr>
              <w:widowControl/>
              <w:spacing w:line="240" w:lineRule="auto"/>
              <w:jc w:val="left"/>
              <w:rPr>
                <w:rFonts w:ascii="inherit" w:eastAsia="新細明體" w:hAnsi="inherit" w:cs="Arial" w:hint="eastAsia"/>
                <w:kern w:val="0"/>
                <w:sz w:val="21"/>
                <w:szCs w:val="21"/>
              </w:rPr>
            </w:pPr>
            <w:r w:rsidRPr="00D31962">
              <w:rPr>
                <w:rFonts w:ascii="inherit" w:eastAsia="新細明體" w:hAnsi="inherit" w:cs="Arial" w:hint="eastAsia"/>
                <w:kern w:val="0"/>
                <w:sz w:val="21"/>
                <w:szCs w:val="21"/>
              </w:rPr>
              <w:t>I</w:t>
            </w:r>
            <w:r w:rsidRPr="00D31962">
              <w:rPr>
                <w:rFonts w:ascii="inherit" w:eastAsia="新細明體" w:hAnsi="inherit" w:cs="Arial"/>
                <w:kern w:val="0"/>
                <w:sz w:val="21"/>
                <w:szCs w:val="21"/>
              </w:rPr>
              <w:t>ndicate if it is from online or offline</w:t>
            </w:r>
            <w:r>
              <w:rPr>
                <w:rFonts w:ascii="inherit" w:eastAsia="新細明體" w:hAnsi="inherit" w:cs="Arial"/>
                <w:kern w:val="0"/>
                <w:sz w:val="21"/>
                <w:szCs w:val="21"/>
              </w:rPr>
              <w:t>(binary)</w:t>
            </w:r>
          </w:p>
        </w:tc>
      </w:tr>
      <w:tr w:rsidR="00B13FA4" w:rsidRPr="007E6478" w14:paraId="2BF1E5D1" w14:textId="77777777" w:rsidTr="00B13FA4">
        <w:trPr>
          <w:trHeight w:val="215"/>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6473A19A" w14:textId="77777777" w:rsidR="00B13FA4" w:rsidRPr="007E6478" w:rsidRDefault="00B13FA4" w:rsidP="00AE01A1">
            <w:pPr>
              <w:widowControl/>
              <w:spacing w:line="240" w:lineRule="auto"/>
              <w:jc w:val="left"/>
              <w:rPr>
                <w:rFonts w:ascii="inherit" w:eastAsia="新細明體" w:hAnsi="inherit" w:cs="Arial" w:hint="eastAsia"/>
                <w:kern w:val="0"/>
                <w:sz w:val="21"/>
                <w:szCs w:val="21"/>
              </w:rPr>
            </w:pPr>
            <w:proofErr w:type="spellStart"/>
            <w:r w:rsidRPr="007E6478">
              <w:rPr>
                <w:rFonts w:ascii="inherit" w:eastAsia="新細明體" w:hAnsi="inherit" w:cs="Arial" w:hint="eastAsia"/>
                <w:kern w:val="0"/>
                <w:sz w:val="21"/>
                <w:szCs w:val="21"/>
              </w:rPr>
              <w:t>i</w:t>
            </w:r>
            <w:r w:rsidRPr="007E6478">
              <w:rPr>
                <w:rFonts w:ascii="inherit" w:eastAsia="新細明體" w:hAnsi="inherit" w:cs="Arial"/>
                <w:kern w:val="0"/>
                <w:sz w:val="21"/>
                <w:szCs w:val="21"/>
              </w:rPr>
              <w:t>nsfg</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430B84C9" w14:textId="77777777" w:rsidR="00B13FA4" w:rsidRPr="00D31962" w:rsidRDefault="00B13FA4" w:rsidP="00AE01A1">
            <w:pPr>
              <w:widowControl/>
              <w:spacing w:line="240" w:lineRule="auto"/>
              <w:jc w:val="left"/>
              <w:rPr>
                <w:rFonts w:ascii="inherit" w:eastAsia="新細明體" w:hAnsi="inherit" w:cs="Arial" w:hint="eastAsia"/>
                <w:kern w:val="0"/>
                <w:sz w:val="21"/>
                <w:szCs w:val="21"/>
              </w:rPr>
            </w:pPr>
            <w:r w:rsidRPr="00D31962">
              <w:rPr>
                <w:rFonts w:ascii="inherit" w:eastAsia="新細明體" w:hAnsi="inherit" w:cs="Arial" w:hint="eastAsia"/>
                <w:kern w:val="0"/>
                <w:sz w:val="21"/>
                <w:szCs w:val="21"/>
              </w:rPr>
              <w:t>I</w:t>
            </w:r>
            <w:r w:rsidRPr="00D31962">
              <w:rPr>
                <w:rFonts w:ascii="inherit" w:eastAsia="新細明體" w:hAnsi="inherit" w:cs="Arial"/>
                <w:kern w:val="0"/>
                <w:sz w:val="21"/>
                <w:szCs w:val="21"/>
              </w:rPr>
              <w:t>ndicate if it is installment</w:t>
            </w:r>
            <w:r>
              <w:rPr>
                <w:rFonts w:ascii="inherit" w:eastAsia="新細明體" w:hAnsi="inherit" w:cs="Arial"/>
                <w:kern w:val="0"/>
                <w:sz w:val="21"/>
                <w:szCs w:val="21"/>
              </w:rPr>
              <w:t>(binary)</w:t>
            </w:r>
          </w:p>
        </w:tc>
      </w:tr>
      <w:tr w:rsidR="00B13FA4" w:rsidRPr="007E6478" w14:paraId="064148EA" w14:textId="77777777" w:rsidTr="00B13FA4">
        <w:trPr>
          <w:trHeight w:val="227"/>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7A0A51BF" w14:textId="77777777" w:rsidR="00B13FA4" w:rsidRPr="007E6478" w:rsidRDefault="00B13FA4" w:rsidP="00AE01A1">
            <w:pPr>
              <w:widowControl/>
              <w:spacing w:line="240" w:lineRule="auto"/>
              <w:jc w:val="left"/>
              <w:rPr>
                <w:rFonts w:ascii="inherit" w:eastAsia="新細明體" w:hAnsi="inherit" w:cs="Arial" w:hint="eastAsia"/>
                <w:kern w:val="0"/>
                <w:sz w:val="21"/>
                <w:szCs w:val="21"/>
              </w:rPr>
            </w:pPr>
            <w:proofErr w:type="spellStart"/>
            <w:r w:rsidRPr="007E6478">
              <w:rPr>
                <w:rFonts w:ascii="inherit" w:eastAsia="新細明體" w:hAnsi="inherit" w:cs="Arial" w:hint="eastAsia"/>
                <w:kern w:val="0"/>
                <w:sz w:val="21"/>
                <w:szCs w:val="21"/>
              </w:rPr>
              <w:t>i</w:t>
            </w:r>
            <w:r w:rsidRPr="007E6478">
              <w:rPr>
                <w:rFonts w:ascii="inherit" w:eastAsia="新細明體" w:hAnsi="inherit" w:cs="Arial"/>
                <w:kern w:val="0"/>
                <w:sz w:val="21"/>
                <w:szCs w:val="21"/>
              </w:rPr>
              <w:t>term</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78EF0FE2" w14:textId="77777777" w:rsidR="00B13FA4" w:rsidRPr="00D31962" w:rsidRDefault="00B13FA4" w:rsidP="00AE01A1">
            <w:pPr>
              <w:widowControl/>
              <w:spacing w:line="240" w:lineRule="auto"/>
              <w:jc w:val="left"/>
              <w:rPr>
                <w:rFonts w:ascii="inherit" w:eastAsia="新細明體" w:hAnsi="inherit" w:cs="Arial" w:hint="eastAsia"/>
                <w:kern w:val="0"/>
                <w:sz w:val="21"/>
                <w:szCs w:val="21"/>
              </w:rPr>
            </w:pPr>
            <w:r w:rsidRPr="00D31962">
              <w:rPr>
                <w:rFonts w:ascii="inherit" w:eastAsia="新細明體" w:hAnsi="inherit" w:cs="Arial" w:hint="eastAsia"/>
                <w:kern w:val="0"/>
                <w:sz w:val="21"/>
                <w:szCs w:val="21"/>
              </w:rPr>
              <w:t>I</w:t>
            </w:r>
            <w:r w:rsidRPr="00D31962">
              <w:rPr>
                <w:rFonts w:ascii="inherit" w:eastAsia="新細明體" w:hAnsi="inherit" w:cs="Arial"/>
                <w:kern w:val="0"/>
                <w:sz w:val="21"/>
                <w:szCs w:val="21"/>
              </w:rPr>
              <w:t>nstallment number of periods</w:t>
            </w:r>
          </w:p>
        </w:tc>
      </w:tr>
      <w:tr w:rsidR="00B13FA4" w:rsidRPr="007E6478" w14:paraId="2526154E" w14:textId="77777777" w:rsidTr="00B13FA4">
        <w:trPr>
          <w:trHeight w:val="215"/>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1196FD92" w14:textId="77777777" w:rsidR="00B13FA4" w:rsidRPr="007E6478" w:rsidRDefault="00B13FA4" w:rsidP="00AE01A1">
            <w:pPr>
              <w:widowControl/>
              <w:spacing w:line="240" w:lineRule="auto"/>
              <w:jc w:val="left"/>
              <w:rPr>
                <w:rFonts w:ascii="inherit" w:eastAsia="新細明體" w:hAnsi="inherit" w:cs="Arial" w:hint="eastAsia"/>
                <w:kern w:val="0"/>
                <w:sz w:val="21"/>
                <w:szCs w:val="21"/>
              </w:rPr>
            </w:pPr>
            <w:proofErr w:type="spellStart"/>
            <w:r w:rsidRPr="007E6478">
              <w:rPr>
                <w:rFonts w:ascii="inherit" w:eastAsia="新細明體" w:hAnsi="inherit" w:cs="Arial"/>
                <w:kern w:val="0"/>
                <w:sz w:val="21"/>
                <w:szCs w:val="21"/>
              </w:rPr>
              <w:t>stocn</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688A853B" w14:textId="19BF0267" w:rsidR="00B13FA4" w:rsidRPr="00D31962" w:rsidRDefault="00B13FA4" w:rsidP="00AE01A1">
            <w:pPr>
              <w:widowControl/>
              <w:spacing w:line="240" w:lineRule="auto"/>
              <w:jc w:val="left"/>
              <w:rPr>
                <w:rFonts w:ascii="inherit" w:eastAsia="新細明體" w:hAnsi="inherit" w:cs="Arial" w:hint="eastAsia"/>
                <w:kern w:val="0"/>
                <w:sz w:val="21"/>
                <w:szCs w:val="21"/>
              </w:rPr>
            </w:pPr>
            <w:r w:rsidRPr="00D31962">
              <w:rPr>
                <w:rFonts w:ascii="inherit" w:eastAsia="新細明體" w:hAnsi="inherit" w:cs="Arial" w:hint="eastAsia"/>
                <w:kern w:val="0"/>
                <w:sz w:val="21"/>
                <w:szCs w:val="21"/>
              </w:rPr>
              <w:t>T</w:t>
            </w:r>
            <w:r w:rsidRPr="00D31962">
              <w:rPr>
                <w:rFonts w:ascii="inherit" w:eastAsia="新細明體" w:hAnsi="inherit" w:cs="Arial"/>
                <w:kern w:val="0"/>
                <w:sz w:val="21"/>
                <w:szCs w:val="21"/>
              </w:rPr>
              <w:t xml:space="preserve">he country that transaction </w:t>
            </w:r>
            <w:r>
              <w:rPr>
                <w:rFonts w:ascii="inherit" w:eastAsia="新細明體" w:hAnsi="inherit" w:cs="Arial"/>
                <w:kern w:val="0"/>
                <w:sz w:val="21"/>
                <w:szCs w:val="21"/>
              </w:rPr>
              <w:t>take placed</w:t>
            </w:r>
          </w:p>
        </w:tc>
      </w:tr>
      <w:tr w:rsidR="00B13FA4" w:rsidRPr="007E6478" w14:paraId="2F1B8A79" w14:textId="77777777" w:rsidTr="00B13FA4">
        <w:trPr>
          <w:trHeight w:val="128"/>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410C2841" w14:textId="77777777" w:rsidR="00B13FA4" w:rsidRPr="007E6478" w:rsidRDefault="00B13FA4" w:rsidP="00AE01A1">
            <w:pPr>
              <w:widowControl/>
              <w:spacing w:line="240" w:lineRule="auto"/>
              <w:jc w:val="left"/>
              <w:rPr>
                <w:rFonts w:ascii="inherit" w:eastAsia="新細明體" w:hAnsi="inherit" w:cs="Arial" w:hint="eastAsia"/>
                <w:kern w:val="0"/>
                <w:sz w:val="21"/>
                <w:szCs w:val="21"/>
              </w:rPr>
            </w:pPr>
            <w:proofErr w:type="spellStart"/>
            <w:r w:rsidRPr="007E6478">
              <w:rPr>
                <w:rFonts w:ascii="inherit" w:eastAsia="新細明體" w:hAnsi="inherit" w:cs="Arial"/>
                <w:kern w:val="0"/>
                <w:sz w:val="21"/>
                <w:szCs w:val="21"/>
              </w:rPr>
              <w:t>scity</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0A711411" w14:textId="2D26F21B" w:rsidR="00B13FA4" w:rsidRPr="00D31962" w:rsidRDefault="00B13FA4" w:rsidP="00AE01A1">
            <w:pPr>
              <w:widowControl/>
              <w:spacing w:line="240" w:lineRule="auto"/>
              <w:jc w:val="left"/>
              <w:rPr>
                <w:rFonts w:ascii="inherit" w:eastAsia="新細明體" w:hAnsi="inherit" w:cs="Arial" w:hint="eastAsia"/>
                <w:kern w:val="0"/>
                <w:sz w:val="21"/>
                <w:szCs w:val="21"/>
              </w:rPr>
            </w:pPr>
            <w:r w:rsidRPr="00D31962">
              <w:rPr>
                <w:rFonts w:ascii="inherit" w:eastAsia="新細明體" w:hAnsi="inherit" w:cs="Arial" w:hint="eastAsia"/>
                <w:kern w:val="0"/>
                <w:sz w:val="21"/>
                <w:szCs w:val="21"/>
              </w:rPr>
              <w:t>Th</w:t>
            </w:r>
            <w:r w:rsidRPr="00D31962">
              <w:rPr>
                <w:rFonts w:ascii="inherit" w:eastAsia="新細明體" w:hAnsi="inherit" w:cs="Arial"/>
                <w:kern w:val="0"/>
                <w:sz w:val="21"/>
                <w:szCs w:val="21"/>
              </w:rPr>
              <w:t xml:space="preserve">e city that transaction </w:t>
            </w:r>
            <w:r>
              <w:rPr>
                <w:rFonts w:ascii="inherit" w:eastAsia="新細明體" w:hAnsi="inherit" w:cs="Arial"/>
                <w:kern w:val="0"/>
                <w:sz w:val="21"/>
                <w:szCs w:val="21"/>
              </w:rPr>
              <w:t>take placed</w:t>
            </w:r>
          </w:p>
        </w:tc>
      </w:tr>
      <w:tr w:rsidR="00B13FA4" w:rsidRPr="007E6478" w14:paraId="4356C850" w14:textId="77777777" w:rsidTr="00B13FA4">
        <w:trPr>
          <w:trHeight w:val="227"/>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4E9C0392" w14:textId="77777777" w:rsidR="00B13FA4" w:rsidRPr="007E6478" w:rsidRDefault="00B13FA4" w:rsidP="00AE01A1">
            <w:pPr>
              <w:widowControl/>
              <w:spacing w:line="240" w:lineRule="auto"/>
              <w:jc w:val="left"/>
              <w:rPr>
                <w:rFonts w:ascii="inherit" w:eastAsia="新細明體" w:hAnsi="inherit" w:cs="Arial" w:hint="eastAsia"/>
                <w:kern w:val="0"/>
                <w:sz w:val="21"/>
                <w:szCs w:val="21"/>
              </w:rPr>
            </w:pPr>
            <w:proofErr w:type="spellStart"/>
            <w:r w:rsidRPr="007E6478">
              <w:rPr>
                <w:rFonts w:ascii="inherit" w:eastAsia="新細明體" w:hAnsi="inherit" w:cs="Arial" w:hint="eastAsia"/>
                <w:kern w:val="0"/>
                <w:sz w:val="21"/>
                <w:szCs w:val="21"/>
              </w:rPr>
              <w:t>s</w:t>
            </w:r>
            <w:r w:rsidRPr="007E6478">
              <w:rPr>
                <w:rFonts w:ascii="inherit" w:eastAsia="新細明體" w:hAnsi="inherit" w:cs="Arial"/>
                <w:kern w:val="0"/>
                <w:sz w:val="21"/>
                <w:szCs w:val="21"/>
              </w:rPr>
              <w:t>tscd</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5241DA0B" w14:textId="77777777" w:rsidR="00B13FA4" w:rsidRPr="00D31962"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hint="eastAsia"/>
                <w:kern w:val="0"/>
                <w:sz w:val="21"/>
                <w:szCs w:val="21"/>
              </w:rPr>
              <w:t>S</w:t>
            </w:r>
            <w:r>
              <w:rPr>
                <w:rFonts w:ascii="inherit" w:eastAsia="新細明體" w:hAnsi="inherit" w:cs="Arial"/>
                <w:kern w:val="0"/>
                <w:sz w:val="21"/>
                <w:szCs w:val="21"/>
              </w:rPr>
              <w:t>tatus code</w:t>
            </w:r>
          </w:p>
        </w:tc>
      </w:tr>
      <w:tr w:rsidR="00B13FA4" w:rsidRPr="007E6478" w14:paraId="5A9DE1AF" w14:textId="77777777" w:rsidTr="00B13FA4">
        <w:trPr>
          <w:trHeight w:val="215"/>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734F899D" w14:textId="77777777" w:rsidR="00B13FA4" w:rsidRPr="007E6478" w:rsidRDefault="00B13FA4" w:rsidP="00AE01A1">
            <w:pPr>
              <w:widowControl/>
              <w:spacing w:line="240" w:lineRule="auto"/>
              <w:jc w:val="left"/>
              <w:rPr>
                <w:rFonts w:ascii="inherit" w:eastAsia="新細明體" w:hAnsi="inherit" w:cs="Arial" w:hint="eastAsia"/>
                <w:kern w:val="0"/>
                <w:sz w:val="21"/>
                <w:szCs w:val="21"/>
              </w:rPr>
            </w:pPr>
            <w:proofErr w:type="spellStart"/>
            <w:r w:rsidRPr="007E6478">
              <w:rPr>
                <w:rFonts w:ascii="inherit" w:eastAsia="新細明體" w:hAnsi="inherit" w:cs="Arial" w:hint="eastAsia"/>
                <w:kern w:val="0"/>
                <w:sz w:val="21"/>
                <w:szCs w:val="21"/>
              </w:rPr>
              <w:t>o</w:t>
            </w:r>
            <w:r w:rsidRPr="007E6478">
              <w:rPr>
                <w:rFonts w:ascii="inherit" w:eastAsia="新細明體" w:hAnsi="inherit" w:cs="Arial"/>
                <w:kern w:val="0"/>
                <w:sz w:val="21"/>
                <w:szCs w:val="21"/>
              </w:rPr>
              <w:t>vrlt</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4D5F4319" w14:textId="77777777" w:rsidR="00B13FA4" w:rsidRPr="00D31962"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hint="eastAsia"/>
                <w:kern w:val="0"/>
                <w:sz w:val="21"/>
                <w:szCs w:val="21"/>
              </w:rPr>
              <w:t>I</w:t>
            </w:r>
            <w:r>
              <w:rPr>
                <w:rFonts w:ascii="inherit" w:eastAsia="新細明體" w:hAnsi="inherit" w:cs="Arial"/>
                <w:kern w:val="0"/>
                <w:sz w:val="21"/>
                <w:szCs w:val="21"/>
              </w:rPr>
              <w:t>ndication of above the quota amount(binary)</w:t>
            </w:r>
          </w:p>
        </w:tc>
      </w:tr>
      <w:tr w:rsidR="00B13FA4" w:rsidRPr="007E6478" w14:paraId="5B93C4C2" w14:textId="77777777" w:rsidTr="00B13FA4">
        <w:trPr>
          <w:trHeight w:val="227"/>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75E7DAFA" w14:textId="77777777" w:rsidR="00B13FA4" w:rsidRPr="007E6478" w:rsidRDefault="00B13FA4" w:rsidP="00AE01A1">
            <w:pPr>
              <w:widowControl/>
              <w:spacing w:line="240" w:lineRule="auto"/>
              <w:jc w:val="left"/>
              <w:rPr>
                <w:rFonts w:ascii="inherit" w:eastAsia="新細明體" w:hAnsi="inherit" w:cs="Arial" w:hint="eastAsia"/>
                <w:kern w:val="0"/>
                <w:sz w:val="21"/>
                <w:szCs w:val="21"/>
              </w:rPr>
            </w:pPr>
            <w:proofErr w:type="spellStart"/>
            <w:r w:rsidRPr="007E6478">
              <w:rPr>
                <w:rFonts w:ascii="inherit" w:eastAsia="新細明體" w:hAnsi="inherit" w:cs="Arial" w:hint="eastAsia"/>
                <w:kern w:val="0"/>
                <w:sz w:val="21"/>
                <w:szCs w:val="21"/>
              </w:rPr>
              <w:t>f</w:t>
            </w:r>
            <w:r w:rsidRPr="007E6478">
              <w:rPr>
                <w:rFonts w:ascii="inherit" w:eastAsia="新細明體" w:hAnsi="inherit" w:cs="Arial"/>
                <w:kern w:val="0"/>
                <w:sz w:val="21"/>
                <w:szCs w:val="21"/>
              </w:rPr>
              <w:t>lbmk</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5AC891F2" w14:textId="77777777" w:rsidR="00B13FA4" w:rsidRPr="00D31962"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hint="eastAsia"/>
                <w:kern w:val="0"/>
                <w:sz w:val="21"/>
                <w:szCs w:val="21"/>
              </w:rPr>
              <w:t>I</w:t>
            </w:r>
            <w:r>
              <w:rPr>
                <w:rFonts w:ascii="inherit" w:eastAsia="新細明體" w:hAnsi="inherit" w:cs="Arial"/>
                <w:kern w:val="0"/>
                <w:sz w:val="21"/>
                <w:szCs w:val="21"/>
              </w:rPr>
              <w:t>ndication of Fallback(binary)</w:t>
            </w:r>
          </w:p>
        </w:tc>
      </w:tr>
      <w:tr w:rsidR="00B13FA4" w:rsidRPr="007E6478" w14:paraId="37B0E926" w14:textId="77777777" w:rsidTr="00B13FA4">
        <w:trPr>
          <w:trHeight w:val="215"/>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4EF02A21" w14:textId="77777777" w:rsidR="00B13FA4" w:rsidRPr="007E6478" w:rsidRDefault="00B13FA4" w:rsidP="00AE01A1">
            <w:pPr>
              <w:widowControl/>
              <w:spacing w:line="240" w:lineRule="auto"/>
              <w:jc w:val="left"/>
              <w:rPr>
                <w:rFonts w:ascii="inherit" w:eastAsia="新細明體" w:hAnsi="inherit" w:cs="Arial" w:hint="eastAsia"/>
                <w:kern w:val="0"/>
                <w:sz w:val="21"/>
                <w:szCs w:val="21"/>
              </w:rPr>
            </w:pPr>
            <w:proofErr w:type="spellStart"/>
            <w:r w:rsidRPr="007E6478">
              <w:rPr>
                <w:rFonts w:ascii="inherit" w:eastAsia="新細明體" w:hAnsi="inherit" w:cs="Arial" w:hint="eastAsia"/>
                <w:kern w:val="0"/>
                <w:sz w:val="21"/>
                <w:szCs w:val="21"/>
              </w:rPr>
              <w:t>h</w:t>
            </w:r>
            <w:r w:rsidRPr="007E6478">
              <w:rPr>
                <w:rFonts w:ascii="inherit" w:eastAsia="新細明體" w:hAnsi="inherit" w:cs="Arial"/>
                <w:kern w:val="0"/>
                <w:sz w:val="21"/>
                <w:szCs w:val="21"/>
              </w:rPr>
              <w:t>cefg</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6E8D2427" w14:textId="77777777" w:rsidR="00B13FA4" w:rsidRPr="00D31962"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hint="eastAsia"/>
                <w:kern w:val="0"/>
                <w:sz w:val="21"/>
                <w:szCs w:val="21"/>
              </w:rPr>
              <w:t>P</w:t>
            </w:r>
            <w:r>
              <w:rPr>
                <w:rFonts w:ascii="inherit" w:eastAsia="新細明體" w:hAnsi="inherit" w:cs="Arial"/>
                <w:kern w:val="0"/>
                <w:sz w:val="21"/>
                <w:szCs w:val="21"/>
              </w:rPr>
              <w:t>ayment type</w:t>
            </w:r>
          </w:p>
        </w:tc>
      </w:tr>
      <w:tr w:rsidR="00B13FA4" w:rsidRPr="007E6478" w14:paraId="5DC798BC" w14:textId="77777777" w:rsidTr="00B13FA4">
        <w:trPr>
          <w:trHeight w:val="227"/>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18ED2FBF" w14:textId="77777777" w:rsidR="00B13FA4" w:rsidRPr="007E6478" w:rsidRDefault="00B13FA4" w:rsidP="00AE01A1">
            <w:pPr>
              <w:widowControl/>
              <w:spacing w:line="240" w:lineRule="auto"/>
              <w:jc w:val="left"/>
              <w:rPr>
                <w:rFonts w:ascii="inherit" w:eastAsia="新細明體" w:hAnsi="inherit" w:cs="Arial" w:hint="eastAsia"/>
                <w:kern w:val="0"/>
                <w:sz w:val="21"/>
                <w:szCs w:val="21"/>
              </w:rPr>
            </w:pPr>
            <w:proofErr w:type="spellStart"/>
            <w:r w:rsidRPr="007E6478">
              <w:rPr>
                <w:rFonts w:ascii="inherit" w:eastAsia="新細明體" w:hAnsi="inherit" w:cs="Arial" w:hint="eastAsia"/>
                <w:kern w:val="0"/>
                <w:sz w:val="21"/>
                <w:szCs w:val="21"/>
              </w:rPr>
              <w:t>c</w:t>
            </w:r>
            <w:r w:rsidRPr="007E6478">
              <w:rPr>
                <w:rFonts w:ascii="inherit" w:eastAsia="新細明體" w:hAnsi="inherit" w:cs="Arial"/>
                <w:kern w:val="0"/>
                <w:sz w:val="21"/>
                <w:szCs w:val="21"/>
              </w:rPr>
              <w:t>smcu</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5E4D7D2A" w14:textId="77777777" w:rsidR="00B13FA4" w:rsidRPr="00D31962"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hint="eastAsia"/>
                <w:kern w:val="0"/>
                <w:sz w:val="21"/>
                <w:szCs w:val="21"/>
              </w:rPr>
              <w:t>C</w:t>
            </w:r>
            <w:r>
              <w:rPr>
                <w:rFonts w:ascii="inherit" w:eastAsia="新細明體" w:hAnsi="inherit" w:cs="Arial"/>
                <w:kern w:val="0"/>
                <w:sz w:val="21"/>
                <w:szCs w:val="21"/>
              </w:rPr>
              <w:t>urrency type which the transaction country uses</w:t>
            </w:r>
          </w:p>
        </w:tc>
      </w:tr>
      <w:tr w:rsidR="00B13FA4" w:rsidRPr="007E6478" w14:paraId="310606E2" w14:textId="77777777" w:rsidTr="00B13FA4">
        <w:trPr>
          <w:trHeight w:val="215"/>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4D3B5464" w14:textId="77777777" w:rsidR="00B13FA4" w:rsidRPr="007E6478" w:rsidRDefault="00B13FA4" w:rsidP="00AE01A1">
            <w:pPr>
              <w:widowControl/>
              <w:spacing w:line="240" w:lineRule="auto"/>
              <w:jc w:val="left"/>
              <w:rPr>
                <w:rFonts w:ascii="inherit" w:eastAsia="新細明體" w:hAnsi="inherit" w:cs="Arial" w:hint="eastAsia"/>
                <w:kern w:val="0"/>
                <w:sz w:val="21"/>
                <w:szCs w:val="21"/>
              </w:rPr>
            </w:pPr>
            <w:r w:rsidRPr="007E6478">
              <w:rPr>
                <w:rFonts w:ascii="inherit" w:eastAsia="新細明體" w:hAnsi="inherit" w:cs="Arial"/>
                <w:kern w:val="0"/>
                <w:sz w:val="21"/>
                <w:szCs w:val="21"/>
              </w:rPr>
              <w:t>flg_3dsmk</w:t>
            </w:r>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78214FF9" w14:textId="77777777" w:rsidR="00B13FA4" w:rsidRPr="00D31962"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kern w:val="0"/>
                <w:sz w:val="21"/>
                <w:szCs w:val="21"/>
              </w:rPr>
              <w:t xml:space="preserve">Indication of </w:t>
            </w:r>
            <w:r>
              <w:rPr>
                <w:rFonts w:ascii="inherit" w:eastAsia="新細明體" w:hAnsi="inherit" w:cs="Arial" w:hint="eastAsia"/>
                <w:kern w:val="0"/>
                <w:sz w:val="21"/>
                <w:szCs w:val="21"/>
              </w:rPr>
              <w:t>3</w:t>
            </w:r>
            <w:r>
              <w:rPr>
                <w:rFonts w:ascii="inherit" w:eastAsia="新細明體" w:hAnsi="inherit" w:cs="Arial"/>
                <w:kern w:val="0"/>
                <w:sz w:val="21"/>
                <w:szCs w:val="21"/>
              </w:rPr>
              <w:t>DS transaction(binary)</w:t>
            </w:r>
          </w:p>
        </w:tc>
      </w:tr>
      <w:tr w:rsidR="00B13FA4" w:rsidRPr="007E6478" w14:paraId="58D0A266" w14:textId="77777777" w:rsidTr="00B13FA4">
        <w:trPr>
          <w:trHeight w:val="215"/>
        </w:trPr>
        <w:tc>
          <w:tcPr>
            <w:tcW w:w="377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4F42D6A8" w14:textId="77777777" w:rsidR="00B13FA4" w:rsidRPr="007E6478" w:rsidRDefault="00B13FA4" w:rsidP="00AE01A1">
            <w:pPr>
              <w:widowControl/>
              <w:spacing w:line="240" w:lineRule="auto"/>
              <w:jc w:val="left"/>
              <w:rPr>
                <w:rFonts w:ascii="inherit" w:eastAsia="新細明體" w:hAnsi="inherit" w:cs="Arial" w:hint="eastAsia"/>
                <w:kern w:val="0"/>
                <w:sz w:val="21"/>
                <w:szCs w:val="21"/>
              </w:rPr>
            </w:pPr>
            <w:proofErr w:type="spellStart"/>
            <w:r w:rsidRPr="007E6478">
              <w:rPr>
                <w:rFonts w:ascii="inherit" w:eastAsia="新細明體" w:hAnsi="inherit" w:cs="Arial"/>
                <w:kern w:val="0"/>
                <w:sz w:val="21"/>
                <w:szCs w:val="21"/>
              </w:rPr>
              <w:t>fraud_ind</w:t>
            </w:r>
            <w:proofErr w:type="spellEnd"/>
          </w:p>
        </w:tc>
        <w:tc>
          <w:tcPr>
            <w:tcW w:w="483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5231BA9B" w14:textId="77777777" w:rsidR="00B13FA4" w:rsidRPr="00D31962" w:rsidRDefault="00B13FA4" w:rsidP="00AE01A1">
            <w:pPr>
              <w:widowControl/>
              <w:spacing w:line="240" w:lineRule="auto"/>
              <w:jc w:val="left"/>
              <w:rPr>
                <w:rFonts w:ascii="inherit" w:eastAsia="新細明體" w:hAnsi="inherit" w:cs="Arial" w:hint="eastAsia"/>
                <w:kern w:val="0"/>
                <w:sz w:val="21"/>
                <w:szCs w:val="21"/>
              </w:rPr>
            </w:pPr>
            <w:r>
              <w:rPr>
                <w:rFonts w:ascii="inherit" w:eastAsia="新細明體" w:hAnsi="inherit" w:cs="Arial"/>
                <w:kern w:val="0"/>
                <w:sz w:val="21"/>
                <w:szCs w:val="21"/>
              </w:rPr>
              <w:t>Whether this transaction is a fraud</w:t>
            </w:r>
            <w:r>
              <w:rPr>
                <w:rFonts w:ascii="inherit" w:eastAsia="新細明體" w:hAnsi="inherit" w:cs="Arial" w:hint="eastAsia"/>
                <w:kern w:val="0"/>
                <w:sz w:val="21"/>
                <w:szCs w:val="21"/>
              </w:rPr>
              <w:t>(</w:t>
            </w:r>
            <w:r>
              <w:rPr>
                <w:rFonts w:ascii="inherit" w:eastAsia="新細明體" w:hAnsi="inherit" w:cs="Arial"/>
                <w:kern w:val="0"/>
                <w:sz w:val="21"/>
                <w:szCs w:val="21"/>
              </w:rPr>
              <w:t>target)</w:t>
            </w:r>
          </w:p>
        </w:tc>
      </w:tr>
    </w:tbl>
    <w:p w14:paraId="1B5C363C" w14:textId="14CA525D" w:rsidR="00B13FA4" w:rsidRPr="00B13FA4" w:rsidRDefault="00B13FA4" w:rsidP="00B13FA4">
      <w:pPr>
        <w:pStyle w:val="ab"/>
        <w:rPr>
          <w:color w:val="FF0000"/>
        </w:rPr>
      </w:pPr>
      <w:bookmarkStart w:id="30" w:name="_Toc42698734"/>
      <w:r>
        <w:t xml:space="preserve">Table </w:t>
      </w:r>
      <w:r w:rsidR="007D5D7C">
        <w:fldChar w:fldCharType="begin"/>
      </w:r>
      <w:r w:rsidR="007D5D7C">
        <w:instrText xml:space="preserve"> STYLEREF 1 \s </w:instrText>
      </w:r>
      <w:r w:rsidR="007D5D7C">
        <w:fldChar w:fldCharType="separate"/>
      </w:r>
      <w:r>
        <w:rPr>
          <w:noProof/>
        </w:rPr>
        <w:t>3</w:t>
      </w:r>
      <w:r w:rsidR="007D5D7C">
        <w:rPr>
          <w:noProof/>
        </w:rPr>
        <w:fldChar w:fldCharType="end"/>
      </w:r>
      <w:r>
        <w:noBreakHyphen/>
      </w:r>
      <w:r w:rsidR="007D5D7C">
        <w:fldChar w:fldCharType="begin"/>
      </w:r>
      <w:r w:rsidR="007D5D7C">
        <w:instrText xml:space="preserve"> SEQ Table \* ARABIC \s 1 </w:instrText>
      </w:r>
      <w:r w:rsidR="007D5D7C">
        <w:fldChar w:fldCharType="separate"/>
      </w:r>
      <w:r>
        <w:rPr>
          <w:noProof/>
        </w:rPr>
        <w:t>3</w:t>
      </w:r>
      <w:r w:rsidR="007D5D7C">
        <w:rPr>
          <w:noProof/>
        </w:rPr>
        <w:fldChar w:fldCharType="end"/>
      </w:r>
      <w:r>
        <w:tab/>
        <w:t>E-Sun Dataset Description</w:t>
      </w:r>
      <w:bookmarkEnd w:id="30"/>
    </w:p>
    <w:p w14:paraId="0940767A" w14:textId="2788CCD3" w:rsidR="00BF20B7" w:rsidRPr="00BF20B7" w:rsidRDefault="002C7081" w:rsidP="00BF20B7">
      <w:r>
        <w:lastRenderedPageBreak/>
        <w:tab/>
        <w:t>Excluding the ID and the target column, we have</w:t>
      </w:r>
      <w:r>
        <w:rPr>
          <w:rFonts w:hint="eastAsia"/>
        </w:rPr>
        <w:t>:</w:t>
      </w:r>
    </w:p>
    <w:p w14:paraId="457F345C" w14:textId="16F6529B" w:rsidR="0095541D" w:rsidRDefault="009362B9" w:rsidP="0095541D">
      <w:pPr>
        <w:ind w:left="480"/>
      </w:pPr>
      <w:r>
        <w:t>18</w:t>
      </w:r>
      <w:r w:rsidR="0095541D">
        <w:t xml:space="preserve"> categorical columns out of </w:t>
      </w:r>
      <w:r>
        <w:t>21</w:t>
      </w:r>
      <w:r w:rsidR="0095541D">
        <w:t xml:space="preserve"> columns (</w:t>
      </w:r>
      <w:r>
        <w:t>85.71</w:t>
      </w:r>
      <w:r w:rsidR="0095541D">
        <w:t>%)</w:t>
      </w:r>
    </w:p>
    <w:p w14:paraId="3C088204" w14:textId="107D4E8F" w:rsidR="0095541D" w:rsidRDefault="009362B9" w:rsidP="0095541D">
      <w:pPr>
        <w:ind w:left="480"/>
      </w:pPr>
      <w:r>
        <w:t>5</w:t>
      </w:r>
      <w:r w:rsidR="0095541D">
        <w:t xml:space="preserve"> binary columns out of </w:t>
      </w:r>
      <w:r>
        <w:t>18</w:t>
      </w:r>
      <w:r w:rsidR="0095541D">
        <w:t xml:space="preserve"> categorical </w:t>
      </w:r>
      <w:r w:rsidR="00CE2337">
        <w:t>columns (</w:t>
      </w:r>
      <w:r>
        <w:t>27.78</w:t>
      </w:r>
      <w:r w:rsidR="0095541D">
        <w:t>%)</w:t>
      </w:r>
    </w:p>
    <w:p w14:paraId="5D674D40" w14:textId="77777777" w:rsidR="00901B0F" w:rsidRDefault="00901B0F" w:rsidP="0095541D">
      <w:pPr>
        <w:ind w:left="480"/>
      </w:pPr>
    </w:p>
    <w:p w14:paraId="5938E2E7" w14:textId="31EBFBB6" w:rsidR="00144ADA" w:rsidRPr="00C503C0" w:rsidRDefault="00144ADA" w:rsidP="00144ADA">
      <w:pPr>
        <w:ind w:firstLine="480"/>
      </w:pPr>
      <w:r>
        <w:t xml:space="preserve">On this particular dataset, the original competition was </w:t>
      </w:r>
      <w:r w:rsidR="004949E3">
        <w:t xml:space="preserve">using </w:t>
      </w:r>
      <w:r>
        <w:t xml:space="preserve">90 days as training data, and 30 days as test </w:t>
      </w:r>
      <w:r w:rsidR="004654B7">
        <w:t>data (</w:t>
      </w:r>
      <w:r>
        <w:t xml:space="preserve">which the platform doesn’t provide the </w:t>
      </w:r>
      <w:r w:rsidR="00D12A3B">
        <w:t>true label</w:t>
      </w:r>
      <w:r>
        <w:t>)</w:t>
      </w:r>
      <w:r w:rsidR="0096612A">
        <w:t>, totaling 120 days data.</w:t>
      </w:r>
      <w:r>
        <w:t xml:space="preserve"> Since we are unable to access the test data evaluation from the </w:t>
      </w:r>
      <w:r w:rsidR="008A2DD3">
        <w:t>platform</w:t>
      </w:r>
      <w:r>
        <w:t xml:space="preserve"> anymore, we will mimic the competition’s train/test spit style by using the 90 days training data, and split them into 60 days training data and 30 days test data, using the 30 days data to evaluate</w:t>
      </w:r>
      <w:r w:rsidR="0096612A">
        <w:t xml:space="preserve"> our models</w:t>
      </w:r>
      <w:r>
        <w:t>.</w:t>
      </w:r>
    </w:p>
    <w:p w14:paraId="5C7E4217" w14:textId="6FF0E31B" w:rsidR="000E655A" w:rsidRDefault="000E655A" w:rsidP="000E655A"/>
    <w:p w14:paraId="422C428A" w14:textId="77777777" w:rsidR="001D1550" w:rsidRDefault="001D1550" w:rsidP="001D1550">
      <w:pPr>
        <w:pStyle w:val="31"/>
      </w:pPr>
      <w:bookmarkStart w:id="31" w:name="_Toc42863635"/>
      <w:r>
        <w:rPr>
          <w:rFonts w:hint="eastAsia"/>
        </w:rPr>
        <w:t>D</w:t>
      </w:r>
      <w:r>
        <w:t>ata Preprocessing</w:t>
      </w:r>
      <w:bookmarkEnd w:id="31"/>
    </w:p>
    <w:p w14:paraId="319C7422" w14:textId="64DD7087" w:rsidR="00CC3237" w:rsidRDefault="00CC3237" w:rsidP="00CC3237">
      <w:pPr>
        <w:pStyle w:val="affb"/>
        <w:numPr>
          <w:ilvl w:val="0"/>
          <w:numId w:val="25"/>
        </w:numPr>
        <w:ind w:leftChars="0"/>
      </w:pPr>
      <w:r>
        <w:rPr>
          <w:rFonts w:hint="eastAsia"/>
        </w:rPr>
        <w:t>M</w:t>
      </w:r>
      <w:r>
        <w:t>issing Values</w:t>
      </w:r>
    </w:p>
    <w:p w14:paraId="37018C50" w14:textId="3A196C6F" w:rsidR="001D1550" w:rsidRDefault="001D1550" w:rsidP="001D1550">
      <w:pPr>
        <w:ind w:firstLine="480"/>
      </w:pPr>
      <w:r>
        <w:t xml:space="preserve">Since we </w:t>
      </w:r>
      <w:r w:rsidR="00F13A81">
        <w:t>compare</w:t>
      </w:r>
      <w:r>
        <w:t xml:space="preserve"> two methods, we make sure to follow </w:t>
      </w:r>
      <w:r w:rsidR="00F13A81">
        <w:t xml:space="preserve">the same </w:t>
      </w:r>
      <w:r>
        <w:t>rule to process data</w:t>
      </w:r>
      <w:r>
        <w:rPr>
          <w:rFonts w:hint="eastAsia"/>
        </w:rPr>
        <w:t xml:space="preserve"> </w:t>
      </w:r>
      <w:r>
        <w:t xml:space="preserve">for different datasets. The only problem we must deal with is that some data sources have missing values. </w:t>
      </w:r>
    </w:p>
    <w:p w14:paraId="5170AD48" w14:textId="77777777" w:rsidR="001D1550" w:rsidRDefault="001D1550" w:rsidP="001D1550">
      <w:r>
        <w:tab/>
        <w:t>We approach them differently based on if the column is numerical or categorical.</w:t>
      </w:r>
    </w:p>
    <w:p w14:paraId="6AB48349" w14:textId="77777777" w:rsidR="001D1550" w:rsidRDefault="001D1550" w:rsidP="001D1550">
      <w:pPr>
        <w:pStyle w:val="affb"/>
        <w:numPr>
          <w:ilvl w:val="0"/>
          <w:numId w:val="24"/>
        </w:numPr>
        <w:ind w:leftChars="0"/>
      </w:pPr>
      <w:r>
        <w:t xml:space="preserve">Numerical column values will be replaced by the average of the column. </w:t>
      </w:r>
      <w:r>
        <w:br/>
        <w:t>If a dataset has only 1 column with value {</w:t>
      </w:r>
      <w:proofErr w:type="gramStart"/>
      <w:r>
        <w:t>3,(</w:t>
      </w:r>
      <w:proofErr w:type="gramEnd"/>
      <w:r>
        <w:t>missing),4,5,}, the missing value will be substituted with (3+4+5)/3 = 4 .</w:t>
      </w:r>
    </w:p>
    <w:p w14:paraId="12AC2B89" w14:textId="1E32CE1A" w:rsidR="001D1550" w:rsidRDefault="001D1550" w:rsidP="000E655A">
      <w:pPr>
        <w:pStyle w:val="affb"/>
        <w:numPr>
          <w:ilvl w:val="0"/>
          <w:numId w:val="24"/>
        </w:numPr>
        <w:ind w:leftChars="0"/>
      </w:pPr>
      <w:r>
        <w:rPr>
          <w:rFonts w:hint="eastAsia"/>
        </w:rPr>
        <w:t>C</w:t>
      </w:r>
      <w:r>
        <w:t xml:space="preserve">ategorical column values will be replaced by a value that represents “Missing” category. </w:t>
      </w:r>
      <w:r>
        <w:br/>
        <w:t>For example, a dataset with only 1 column with value {male, male,</w:t>
      </w:r>
      <w:r>
        <w:rPr>
          <w:rFonts w:hint="eastAsia"/>
        </w:rPr>
        <w:t xml:space="preserve"> </w:t>
      </w:r>
      <w:r>
        <w:t>(missing),</w:t>
      </w:r>
      <w:r>
        <w:rPr>
          <w:rFonts w:hint="eastAsia"/>
        </w:rPr>
        <w:t xml:space="preserve"> </w:t>
      </w:r>
      <w:r>
        <w:t>female,</w:t>
      </w:r>
      <w:r>
        <w:rPr>
          <w:rFonts w:hint="eastAsia"/>
        </w:rPr>
        <w:t xml:space="preserve"> </w:t>
      </w:r>
      <w:r>
        <w:t xml:space="preserve">(missing)}, </w:t>
      </w:r>
      <w:r>
        <w:rPr>
          <w:rFonts w:hint="eastAsia"/>
        </w:rPr>
        <w:t>t</w:t>
      </w:r>
      <w:r>
        <w:t>he missing value will be changed to “missing” before encoding them.</w:t>
      </w:r>
    </w:p>
    <w:p w14:paraId="1E1973DE" w14:textId="2EFC58EB" w:rsidR="00CC3237" w:rsidRDefault="00CC3237" w:rsidP="00CC3237">
      <w:pPr>
        <w:pStyle w:val="affb"/>
        <w:numPr>
          <w:ilvl w:val="0"/>
          <w:numId w:val="25"/>
        </w:numPr>
        <w:ind w:leftChars="0"/>
      </w:pPr>
      <w:r>
        <w:rPr>
          <w:rFonts w:hint="eastAsia"/>
        </w:rPr>
        <w:lastRenderedPageBreak/>
        <w:t>T</w:t>
      </w:r>
      <w:r>
        <w:t>rain/Validation dataset split</w:t>
      </w:r>
    </w:p>
    <w:p w14:paraId="0B280B41" w14:textId="6A444D01" w:rsidR="00CC3237" w:rsidRDefault="00CC3237" w:rsidP="00CC3237">
      <w:pPr>
        <w:ind w:left="480"/>
      </w:pPr>
      <w:r>
        <w:rPr>
          <w:rFonts w:hint="eastAsia"/>
        </w:rPr>
        <w:t>T</w:t>
      </w:r>
      <w:r>
        <w:t>he train/validation split percentage will always be 0.75/0.25 for all datasets.</w:t>
      </w:r>
    </w:p>
    <w:p w14:paraId="28324D0C" w14:textId="7E92C8D9" w:rsidR="00CC3237" w:rsidRDefault="00CC3237" w:rsidP="00CC3237">
      <w:pPr>
        <w:ind w:firstLine="480"/>
      </w:pPr>
      <w:r>
        <w:t>To further alleviate the Class Imbalance problem, when we do the train/validation split, we will always do stratify sampling based on the target variable percentage. If we randomly split the dataset,</w:t>
      </w:r>
      <w:r w:rsidR="0087303D">
        <w:t xml:space="preserve"> for example a binary classification problem,</w:t>
      </w:r>
      <w:r>
        <w:t xml:space="preserve"> the validation</w:t>
      </w:r>
      <w:r w:rsidR="0087303D">
        <w:t xml:space="preserve"> data</w:t>
      </w:r>
      <w:r>
        <w:t xml:space="preserve"> might have</w:t>
      </w:r>
      <w:r w:rsidR="0087303D">
        <w:t xml:space="preserve"> too little positive labeled data to learn, making the model tend to always predict negative.</w:t>
      </w:r>
    </w:p>
    <w:p w14:paraId="603028C3" w14:textId="0D090C6B" w:rsidR="00B40DAB" w:rsidRDefault="00B40DAB" w:rsidP="00B40DAB">
      <w:pPr>
        <w:pStyle w:val="31"/>
      </w:pPr>
      <w:bookmarkStart w:id="32" w:name="_Toc42863636"/>
      <w:r>
        <w:t>Hyperparameters</w:t>
      </w:r>
      <w:bookmarkEnd w:id="32"/>
    </w:p>
    <w:p w14:paraId="7320511E" w14:textId="278F33A5" w:rsidR="004319F4" w:rsidRDefault="004319F4" w:rsidP="00B40DAB">
      <w:pPr>
        <w:ind w:firstLine="480"/>
      </w:pPr>
      <w:r>
        <w:t>We will use early stop models, meaning if the validation loss function does not improve for n rounds, choose the model that gives the best validation score.</w:t>
      </w:r>
    </w:p>
    <w:p w14:paraId="2F2E2862" w14:textId="1D082DBD" w:rsidR="00B40DAB" w:rsidRDefault="00F210C9" w:rsidP="00B40DAB">
      <w:pPr>
        <w:ind w:firstLine="480"/>
      </w:pPr>
      <w:r>
        <w:t xml:space="preserve">All our datasets are binary classification problems. </w:t>
      </w:r>
      <w:r w:rsidR="00B40DAB">
        <w:t>We will mostly use default hyperparameters of both algorithms, with some exceptions:</w:t>
      </w:r>
    </w:p>
    <w:p w14:paraId="73CEE5EF" w14:textId="086D09E1" w:rsidR="006C6EAC" w:rsidRDefault="004319F4" w:rsidP="006C6EAC">
      <w:pPr>
        <w:pStyle w:val="affb"/>
        <w:numPr>
          <w:ilvl w:val="0"/>
          <w:numId w:val="28"/>
        </w:numPr>
        <w:ind w:leftChars="0"/>
      </w:pPr>
      <w:r>
        <w:rPr>
          <w:rFonts w:hint="eastAsia"/>
        </w:rPr>
        <w:t>M</w:t>
      </w:r>
      <w:r>
        <w:t>ax iterations(epochs)</w:t>
      </w:r>
      <w:r w:rsidR="0088690D">
        <w:t xml:space="preserve"> = 1000</w:t>
      </w:r>
      <w:r w:rsidR="006C6EAC">
        <w:t>:</w:t>
      </w:r>
    </w:p>
    <w:p w14:paraId="6FDBC5D6" w14:textId="3A0E8EF5" w:rsidR="004319F4" w:rsidRPr="004215E7" w:rsidRDefault="004319F4" w:rsidP="00EC4865">
      <w:pPr>
        <w:ind w:left="480" w:firstLine="480"/>
        <w:rPr>
          <w:rFonts w:ascii="Arial" w:hAnsi="Arial" w:cs="Arial"/>
          <w:sz w:val="21"/>
          <w:szCs w:val="21"/>
          <w:shd w:val="clear" w:color="auto" w:fill="FFFFFF"/>
        </w:rPr>
      </w:pPr>
      <w:r>
        <w:t xml:space="preserve">This is the maximum number of iterations the model is going to train, and we set 1000 for this. For the default hyperparameters, it normally early stops before 1000 iterations, </w:t>
      </w:r>
      <w:r w:rsidRPr="004215E7">
        <w:t xml:space="preserve">even if not, the validation score </w:t>
      </w:r>
      <w:r w:rsidRPr="004215E7">
        <w:rPr>
          <w:shd w:val="clear" w:color="auto" w:fill="FFFFFF"/>
        </w:rPr>
        <w:t xml:space="preserve">negligibly </w:t>
      </w:r>
      <w:r w:rsidR="00491D3C">
        <w:rPr>
          <w:shd w:val="clear" w:color="auto" w:fill="FFFFFF"/>
        </w:rPr>
        <w:t>changes</w:t>
      </w:r>
      <w:r w:rsidRPr="004215E7">
        <w:rPr>
          <w:shd w:val="clear" w:color="auto" w:fill="FFFFFF"/>
        </w:rPr>
        <w:t>.</w:t>
      </w:r>
    </w:p>
    <w:p w14:paraId="23B517D6" w14:textId="003AAE0E" w:rsidR="004319F4" w:rsidRPr="004215E7" w:rsidRDefault="004319F4" w:rsidP="004319F4">
      <w:pPr>
        <w:pStyle w:val="affb"/>
        <w:numPr>
          <w:ilvl w:val="0"/>
          <w:numId w:val="28"/>
        </w:numPr>
        <w:ind w:leftChars="0"/>
        <w:rPr>
          <w:shd w:val="clear" w:color="auto" w:fill="FFFFFF"/>
        </w:rPr>
      </w:pPr>
      <w:r w:rsidRPr="004215E7">
        <w:rPr>
          <w:shd w:val="clear" w:color="auto" w:fill="FFFFFF"/>
        </w:rPr>
        <w:t>Learning rate</w:t>
      </w:r>
      <w:r w:rsidR="0088690D" w:rsidRPr="004215E7">
        <w:rPr>
          <w:shd w:val="clear" w:color="auto" w:fill="FFFFFF"/>
        </w:rPr>
        <w:t xml:space="preserve"> = 0.1</w:t>
      </w:r>
      <w:r w:rsidR="006C6EAC" w:rsidRPr="004215E7">
        <w:rPr>
          <w:shd w:val="clear" w:color="auto" w:fill="FFFFFF"/>
        </w:rPr>
        <w:t>:</w:t>
      </w:r>
    </w:p>
    <w:p w14:paraId="66CE6606" w14:textId="71999886" w:rsidR="0088690D" w:rsidRPr="004215E7" w:rsidRDefault="004319F4" w:rsidP="0088690D">
      <w:pPr>
        <w:pStyle w:val="affb"/>
        <w:ind w:leftChars="0" w:firstLine="360"/>
        <w:rPr>
          <w:shd w:val="clear" w:color="auto" w:fill="FFFFFF"/>
        </w:rPr>
      </w:pPr>
      <w:r w:rsidRPr="004215E7">
        <w:t xml:space="preserve">Learning rate is the amount the weights are updated during training, often coined as </w:t>
      </w:r>
      <m:oMath>
        <m:r>
          <w:rPr>
            <w:rFonts w:ascii="Cambria Math" w:hAnsi="Cambria Math"/>
          </w:rPr>
          <m:t>"</m:t>
        </m:r>
        <m:r>
          <w:rPr>
            <w:rFonts w:ascii="Cambria Math" w:hAnsi="Cambria Math" w:cs="Courier New"/>
            <w:shd w:val="clear" w:color="auto" w:fill="FFFFFF"/>
          </w:rPr>
          <m:t>α</m:t>
        </m:r>
      </m:oMath>
      <w:r w:rsidR="0088690D" w:rsidRPr="004215E7">
        <w:rPr>
          <w:shd w:val="clear" w:color="auto" w:fill="FFFFFF"/>
        </w:rPr>
        <w:t xml:space="preserve">". CatBoost default learning rate differs on the number of iterations, while </w:t>
      </w:r>
      <w:proofErr w:type="spellStart"/>
      <w:r w:rsidR="0088690D" w:rsidRPr="004215E7">
        <w:rPr>
          <w:shd w:val="clear" w:color="auto" w:fill="FFFFFF"/>
        </w:rPr>
        <w:t>LightGBM</w:t>
      </w:r>
      <w:proofErr w:type="spellEnd"/>
      <w:r w:rsidR="0088690D" w:rsidRPr="004215E7">
        <w:rPr>
          <w:shd w:val="clear" w:color="auto" w:fill="FFFFFF"/>
        </w:rPr>
        <w:t xml:space="preserve"> default lear</w:t>
      </w:r>
      <w:r w:rsidR="00EF72B7">
        <w:rPr>
          <w:rFonts w:hint="eastAsia"/>
          <w:shd w:val="clear" w:color="auto" w:fill="FFFFFF"/>
        </w:rPr>
        <w:t>n</w:t>
      </w:r>
      <w:r w:rsidR="0088690D" w:rsidRPr="004215E7">
        <w:rPr>
          <w:shd w:val="clear" w:color="auto" w:fill="FFFFFF"/>
        </w:rPr>
        <w:t>ing rate is 0.1. We will force both algorithms to use 0.1.</w:t>
      </w:r>
    </w:p>
    <w:p w14:paraId="77659EEB" w14:textId="22A1B274" w:rsidR="0088690D" w:rsidRPr="004215E7" w:rsidRDefault="0088690D" w:rsidP="0088690D">
      <w:pPr>
        <w:pStyle w:val="affb"/>
        <w:numPr>
          <w:ilvl w:val="0"/>
          <w:numId w:val="28"/>
        </w:numPr>
        <w:ind w:leftChars="0"/>
        <w:rPr>
          <w:shd w:val="clear" w:color="auto" w:fill="FFFFFF"/>
        </w:rPr>
      </w:pPr>
      <w:r w:rsidRPr="004215E7">
        <w:rPr>
          <w:shd w:val="clear" w:color="auto" w:fill="FFFFFF"/>
        </w:rPr>
        <w:t xml:space="preserve">Objective </w:t>
      </w:r>
      <w:r w:rsidR="00643876" w:rsidRPr="004215E7">
        <w:rPr>
          <w:shd w:val="clear" w:color="auto" w:fill="FFFFFF"/>
        </w:rPr>
        <w:t>function (</w:t>
      </w:r>
      <w:r w:rsidR="00AB763E" w:rsidRPr="004215E7">
        <w:rPr>
          <w:shd w:val="clear" w:color="auto" w:fill="FFFFFF"/>
        </w:rPr>
        <w:t>Loss function)</w:t>
      </w:r>
      <w:r w:rsidR="006C6EAC" w:rsidRPr="004215E7">
        <w:rPr>
          <w:shd w:val="clear" w:color="auto" w:fill="FFFFFF"/>
        </w:rPr>
        <w:t xml:space="preserve"> = Log Loss</w:t>
      </w:r>
      <w:r w:rsidR="00AB763E" w:rsidRPr="004215E7">
        <w:rPr>
          <w:shd w:val="clear" w:color="auto" w:fill="FFFFFF"/>
        </w:rPr>
        <w:t>:</w:t>
      </w:r>
    </w:p>
    <w:p w14:paraId="08C10863" w14:textId="39E976BE" w:rsidR="00F210C9" w:rsidRPr="004215E7" w:rsidRDefault="00AB763E" w:rsidP="00F210C9">
      <w:pPr>
        <w:pStyle w:val="affb"/>
        <w:ind w:leftChars="0" w:firstLine="360"/>
        <w:rPr>
          <w:shd w:val="clear" w:color="auto" w:fill="FFFFFF"/>
        </w:rPr>
      </w:pPr>
      <w:r w:rsidRPr="004215E7">
        <w:rPr>
          <w:rFonts w:hint="eastAsia"/>
          <w:shd w:val="clear" w:color="auto" w:fill="FFFFFF"/>
        </w:rPr>
        <w:t>T</w:t>
      </w:r>
      <w:r w:rsidRPr="004215E7">
        <w:rPr>
          <w:shd w:val="clear" w:color="auto" w:fill="FFFFFF"/>
        </w:rPr>
        <w:t xml:space="preserve">his is the function that will be calculated and optimized during training, usually using validation’s loss to indicate whether early stop or not. </w:t>
      </w:r>
      <w:r w:rsidR="006C6EAC" w:rsidRPr="004215E7">
        <w:rPr>
          <w:shd w:val="clear" w:color="auto" w:fill="FFFFFF"/>
        </w:rPr>
        <w:t xml:space="preserve">Since we evaluate based on AUC, it is best to use some objective functions that directly maximize the </w:t>
      </w:r>
      <w:r w:rsidR="002D508D" w:rsidRPr="004215E7">
        <w:rPr>
          <w:shd w:val="clear" w:color="auto" w:fill="FFFFFF"/>
        </w:rPr>
        <w:t>tradeoff</w:t>
      </w:r>
      <w:r w:rsidR="006C6EAC" w:rsidRPr="004215E7">
        <w:rPr>
          <w:shd w:val="clear" w:color="auto" w:fill="FFFFFF"/>
        </w:rPr>
        <w:t xml:space="preserve"> between True Positive Rate and False Positive Rate, but since </w:t>
      </w:r>
      <w:r w:rsidR="00F210C9" w:rsidRPr="004215E7">
        <w:rPr>
          <w:shd w:val="clear" w:color="auto" w:fill="FFFFFF"/>
        </w:rPr>
        <w:t xml:space="preserve">it is non-differentiable </w:t>
      </w:r>
      <w:r w:rsidR="00F210C9" w:rsidRPr="004215E7">
        <w:rPr>
          <w:shd w:val="clear" w:color="auto" w:fill="FFFFFF"/>
        </w:rPr>
        <w:lastRenderedPageBreak/>
        <w:t xml:space="preserve">and thus cannot be used by the algorithm, it is hard to decide which objective function best suits our research needs. </w:t>
      </w:r>
    </w:p>
    <w:p w14:paraId="0E906D59" w14:textId="5D29A258" w:rsidR="00AB763E" w:rsidRPr="004215E7" w:rsidRDefault="00F210C9" w:rsidP="00F210C9">
      <w:pPr>
        <w:ind w:left="480" w:firstLine="480"/>
        <w:rPr>
          <w:shd w:val="clear" w:color="auto" w:fill="FFFFFF"/>
        </w:rPr>
      </w:pPr>
      <w:r w:rsidRPr="004215E7">
        <w:rPr>
          <w:shd w:val="clear" w:color="auto" w:fill="FFFFFF"/>
        </w:rPr>
        <w:t>To keep things simple and not dive too deep into mathematical problems, we will</w:t>
      </w:r>
      <w:r w:rsidR="00E73B0C" w:rsidRPr="004215E7">
        <w:rPr>
          <w:shd w:val="clear" w:color="auto" w:fill="FFFFFF"/>
        </w:rPr>
        <w:t xml:space="preserve"> </w:t>
      </w:r>
      <w:r w:rsidRPr="004215E7">
        <w:rPr>
          <w:shd w:val="clear" w:color="auto" w:fill="FFFFFF"/>
        </w:rPr>
        <w:t>use binary log-loss to optimize.</w:t>
      </w:r>
      <w:r w:rsidR="00E73B0C" w:rsidRPr="004215E7">
        <w:rPr>
          <w:shd w:val="clear" w:color="auto" w:fill="FFFFFF"/>
        </w:rPr>
        <w:t xml:space="preserve"> </w:t>
      </w:r>
    </w:p>
    <w:p w14:paraId="13665F07" w14:textId="77777777" w:rsidR="00980A25" w:rsidRPr="004215E7" w:rsidRDefault="00980A25" w:rsidP="00F210C9">
      <w:pPr>
        <w:ind w:left="480" w:firstLine="480"/>
        <w:rPr>
          <w:shd w:val="clear" w:color="auto" w:fill="FFFFFF"/>
        </w:rPr>
      </w:pPr>
    </w:p>
    <w:p w14:paraId="5DEFAE31" w14:textId="4FF5B172" w:rsidR="00C451B3" w:rsidRPr="004215E7" w:rsidRDefault="00C451B3" w:rsidP="00C451B3">
      <w:pPr>
        <w:pStyle w:val="affb"/>
        <w:numPr>
          <w:ilvl w:val="0"/>
          <w:numId w:val="28"/>
        </w:numPr>
        <w:ind w:leftChars="0"/>
        <w:rPr>
          <w:shd w:val="clear" w:color="auto" w:fill="FFFFFF"/>
        </w:rPr>
      </w:pPr>
      <w:r w:rsidRPr="004215E7">
        <w:rPr>
          <w:shd w:val="clear" w:color="auto" w:fill="FFFFFF"/>
        </w:rPr>
        <w:t>Early stopping rounds = 100</w:t>
      </w:r>
    </w:p>
    <w:p w14:paraId="1FA54000" w14:textId="288EC20A" w:rsidR="00C451B3" w:rsidRDefault="00C451B3" w:rsidP="00C451B3">
      <w:pPr>
        <w:ind w:left="480" w:firstLine="360"/>
        <w:rPr>
          <w:shd w:val="clear" w:color="auto" w:fill="FFFFFF"/>
        </w:rPr>
      </w:pPr>
      <w:r>
        <w:rPr>
          <w:rFonts w:hint="eastAsia"/>
          <w:shd w:val="clear" w:color="auto" w:fill="FFFFFF"/>
        </w:rPr>
        <w:t>T</w:t>
      </w:r>
      <w:r>
        <w:rPr>
          <w:shd w:val="clear" w:color="auto" w:fill="FFFFFF"/>
        </w:rPr>
        <w:t>his is the number of rounds if the validation loss doesn’t improve for 100 rounds, the model will choose the round has lowest validation loss. Most of the time when it doesn’t improve for around 50 rounds, the validation loss rarely improves again. We will use 100 for both algorithms.</w:t>
      </w:r>
    </w:p>
    <w:p w14:paraId="1AD1BFB7" w14:textId="096A9FCB" w:rsidR="00C937BE" w:rsidRDefault="00C937BE" w:rsidP="00C937BE">
      <w:pPr>
        <w:rPr>
          <w:shd w:val="clear" w:color="auto" w:fill="FFFFFF"/>
        </w:rPr>
      </w:pPr>
      <w:r>
        <w:rPr>
          <w:shd w:val="clear" w:color="auto" w:fill="FFFFFF"/>
        </w:rPr>
        <w:tab/>
        <w:t xml:space="preserve">To summarize, we will clip a block of code that define our hyperparameter settings, using </w:t>
      </w:r>
      <w:proofErr w:type="spellStart"/>
      <w:r>
        <w:rPr>
          <w:shd w:val="clear" w:color="auto" w:fill="FFFFFF"/>
        </w:rPr>
        <w:t>LightGBM’s</w:t>
      </w:r>
      <w:proofErr w:type="spellEnd"/>
      <w:r>
        <w:rPr>
          <w:shd w:val="clear" w:color="auto" w:fill="FFFFFF"/>
        </w:rPr>
        <w:t xml:space="preserve"> notation</w:t>
      </w:r>
      <w:r w:rsidR="005143E8">
        <w:rPr>
          <w:rFonts w:hint="eastAsia"/>
          <w:shd w:val="clear" w:color="auto" w:fill="FFFFFF"/>
        </w:rPr>
        <w:t xml:space="preserve"> </w:t>
      </w:r>
      <w:r>
        <w:rPr>
          <w:shd w:val="clear" w:color="auto" w:fill="FFFFFF"/>
        </w:rPr>
        <w:t>(</w:t>
      </w:r>
      <w:proofErr w:type="spellStart"/>
      <w:r>
        <w:rPr>
          <w:shd w:val="clear" w:color="auto" w:fill="FFFFFF"/>
        </w:rPr>
        <w:t>CatBoost</w:t>
      </w:r>
      <w:proofErr w:type="spellEnd"/>
      <w:r>
        <w:rPr>
          <w:shd w:val="clear" w:color="auto" w:fill="FFFFFF"/>
        </w:rPr>
        <w:t xml:space="preserve"> has different name, but the mechanism is essentially the same.)</w:t>
      </w:r>
    </w:p>
    <w:p w14:paraId="136D55A8" w14:textId="53E4C0DC" w:rsidR="00C937BE" w:rsidRDefault="009E1A86" w:rsidP="00C937BE">
      <w:pPr>
        <w:rPr>
          <w:shd w:val="clear" w:color="auto" w:fill="FFFFFF"/>
        </w:rPr>
      </w:pPr>
      <w:r>
        <w:rPr>
          <w:noProof/>
        </w:rPr>
        <w:drawing>
          <wp:inline distT="0" distB="0" distL="0" distR="0" wp14:anchorId="6AF4E4A2" wp14:editId="2827589C">
            <wp:extent cx="5400040" cy="1534795"/>
            <wp:effectExtent l="0" t="0" r="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34795"/>
                    </a:xfrm>
                    <a:prstGeom prst="rect">
                      <a:avLst/>
                    </a:prstGeom>
                  </pic:spPr>
                </pic:pic>
              </a:graphicData>
            </a:graphic>
          </wp:inline>
        </w:drawing>
      </w:r>
    </w:p>
    <w:p w14:paraId="09C79A9B" w14:textId="5FE60595" w:rsidR="009E1A86" w:rsidRPr="00C451B3" w:rsidRDefault="006807EB" w:rsidP="006807EB">
      <w:pPr>
        <w:pStyle w:val="ab"/>
        <w:rPr>
          <w:shd w:val="clear" w:color="auto" w:fill="FFFFFF"/>
        </w:rPr>
      </w:pPr>
      <w:bookmarkStart w:id="33" w:name="_Toc42863660"/>
      <w:r>
        <w:t xml:space="preserve">Fig. </w:t>
      </w:r>
      <w:r w:rsidR="007D5D7C">
        <w:fldChar w:fldCharType="begin"/>
      </w:r>
      <w:r w:rsidR="007D5D7C">
        <w:instrText xml:space="preserve"> STYLEREF 1 \s </w:instrText>
      </w:r>
      <w:r w:rsidR="007D5D7C">
        <w:fldChar w:fldCharType="separate"/>
      </w:r>
      <w:r w:rsidR="0088034A">
        <w:rPr>
          <w:noProof/>
        </w:rPr>
        <w:t>3</w:t>
      </w:r>
      <w:r w:rsidR="007D5D7C">
        <w:rPr>
          <w:noProof/>
        </w:rPr>
        <w:fldChar w:fldCharType="end"/>
      </w:r>
      <w:r>
        <w:noBreakHyphen/>
      </w:r>
      <w:r w:rsidR="007D5D7C">
        <w:fldChar w:fldCharType="begin"/>
      </w:r>
      <w:r w:rsidR="007D5D7C">
        <w:instrText xml:space="preserve"> SEQ Fig. \* ARABIC \s 1 </w:instrText>
      </w:r>
      <w:r w:rsidR="007D5D7C">
        <w:fldChar w:fldCharType="separate"/>
      </w:r>
      <w:r w:rsidR="0088034A">
        <w:rPr>
          <w:noProof/>
        </w:rPr>
        <w:t>2</w:t>
      </w:r>
      <w:r w:rsidR="007D5D7C">
        <w:rPr>
          <w:noProof/>
        </w:rPr>
        <w:fldChar w:fldCharType="end"/>
      </w:r>
      <w:r>
        <w:tab/>
      </w:r>
      <w:r w:rsidR="009E1A86">
        <w:t>Hyperparameter Settings</w:t>
      </w:r>
      <w:bookmarkEnd w:id="33"/>
    </w:p>
    <w:p w14:paraId="153CBC78" w14:textId="2AC6715A" w:rsidR="00D47D28" w:rsidRPr="00D47D28" w:rsidRDefault="00D47D28" w:rsidP="00D47D28"/>
    <w:p w14:paraId="5C549AB4" w14:textId="5C1C78AE" w:rsidR="0080058D" w:rsidRDefault="001759B2" w:rsidP="0080058D">
      <w:pPr>
        <w:pStyle w:val="1"/>
      </w:pPr>
      <w:bookmarkStart w:id="34" w:name="_Toc42863637"/>
      <w:r>
        <w:lastRenderedPageBreak/>
        <w:t>Results</w:t>
      </w:r>
      <w:r w:rsidR="00C74358">
        <w:t xml:space="preserve"> </w:t>
      </w:r>
      <w:r w:rsidR="002046A5">
        <w:t>of our experimental design</w:t>
      </w:r>
      <w:bookmarkEnd w:id="34"/>
    </w:p>
    <w:p w14:paraId="51F12465" w14:textId="22336F20" w:rsidR="00A94869" w:rsidRDefault="00A94869" w:rsidP="00754218">
      <w:pPr>
        <w:ind w:firstLine="480"/>
      </w:pPr>
      <w:r>
        <w:t xml:space="preserve">In this </w:t>
      </w:r>
      <w:r w:rsidR="00154ACE">
        <w:t>chapter</w:t>
      </w:r>
      <w:r>
        <w:t xml:space="preserve">, we will </w:t>
      </w:r>
      <w:r w:rsidR="00154ACE">
        <w:t>first report</w:t>
      </w:r>
      <w:r>
        <w:t xml:space="preserve"> results of each datasets</w:t>
      </w:r>
      <w:r w:rsidR="00154ACE">
        <w:t xml:space="preserve"> by implementing two boosting methods by </w:t>
      </w:r>
      <w:r>
        <w:t xml:space="preserve">the following </w:t>
      </w:r>
      <w:r w:rsidR="00154ACE">
        <w:t>sequence</w:t>
      </w:r>
      <w:r>
        <w:t>:</w:t>
      </w:r>
      <w:r w:rsidR="00154ACE">
        <w:t xml:space="preserve"> missing values</w:t>
      </w:r>
      <w:r w:rsidR="00154ACE" w:rsidRPr="00154ACE">
        <w:t xml:space="preserve"> </w:t>
      </w:r>
      <w:r w:rsidR="00154ACE">
        <w:t xml:space="preserve">processing, AUC of the model, training time, trained iterations before reaching minimum log loss, feature importance, and brief comment on two boosting methods. Finally, </w:t>
      </w:r>
      <w:r w:rsidR="002046A5">
        <w:t>we reveal some observations based on our experimental design when two boosting methods are compared.</w:t>
      </w:r>
    </w:p>
    <w:p w14:paraId="768CAA62" w14:textId="742A08C5" w:rsidR="008C61BA" w:rsidRDefault="00E101B4" w:rsidP="008C61BA">
      <w:pPr>
        <w:ind w:firstLine="480"/>
      </w:pPr>
      <w:r>
        <w:t xml:space="preserve"> </w:t>
      </w:r>
    </w:p>
    <w:p w14:paraId="0CD784FD" w14:textId="306CDE07" w:rsidR="00A17769" w:rsidRPr="00A17769" w:rsidRDefault="00C3410B" w:rsidP="00A17769">
      <w:pPr>
        <w:pStyle w:val="21"/>
        <w:rPr>
          <w:color w:val="FF0000"/>
          <w:u w:val="single"/>
        </w:rPr>
      </w:pPr>
      <w:hyperlink r:id="rId17" w:history="1">
        <w:bookmarkStart w:id="35" w:name="_Toc42863638"/>
        <w:r w:rsidR="00C74358" w:rsidRPr="009549B5">
          <w:rPr>
            <w:rStyle w:val="a7"/>
            <w:color w:val="auto"/>
          </w:rPr>
          <w:t>Titanic: Machine Learning from Disaster</w:t>
        </w:r>
        <w:bookmarkEnd w:id="35"/>
      </w:hyperlink>
    </w:p>
    <w:p w14:paraId="062F3BAA" w14:textId="33ADFAB2" w:rsidR="00437691" w:rsidRDefault="00437691" w:rsidP="00437691">
      <w:pPr>
        <w:ind w:firstLine="480"/>
      </w:pPr>
      <w:r>
        <w:rPr>
          <w:rFonts w:hint="eastAsia"/>
        </w:rPr>
        <w:t>C</w:t>
      </w:r>
      <w:r>
        <w:t>olumn “Age”, “Cabin” and “Embarked” ha</w:t>
      </w:r>
      <w:r w:rsidR="002046A5">
        <w:t>ve</w:t>
      </w:r>
      <w:r>
        <w:t xml:space="preserve"> missing values on training dataset. After the self-made train/test split, we found “Age” and “Cabin” missing values on train set, and “Cabin” and “Embarked” on test set.</w:t>
      </w:r>
    </w:p>
    <w:p w14:paraId="535B8A45" w14:textId="12061B5B" w:rsidR="00437691" w:rsidRPr="00437691" w:rsidRDefault="00437691" w:rsidP="00437691">
      <w:r>
        <w:tab/>
        <w:t>“Cabin” and “Embarked” are categorical columns, so we preprocess the missing values as “Missing”, exactly as before, making it another categorical value. As for “Age” column, we use the “Age” average of the self-made train set for both missing values of train and test set.</w:t>
      </w:r>
    </w:p>
    <w:p w14:paraId="58A44EF5" w14:textId="45FD766E" w:rsidR="00C74358" w:rsidRDefault="00C74358" w:rsidP="00C74358">
      <w:pPr>
        <w:pStyle w:val="31"/>
      </w:pPr>
      <w:bookmarkStart w:id="36" w:name="_Toc42863639"/>
      <w:proofErr w:type="spellStart"/>
      <w:r>
        <w:rPr>
          <w:rFonts w:hint="eastAsia"/>
        </w:rPr>
        <w:t>L</w:t>
      </w:r>
      <w:r>
        <w:t>ightGBM</w:t>
      </w:r>
      <w:proofErr w:type="spellEnd"/>
      <w:r w:rsidR="000F592A">
        <w:t xml:space="preserve"> </w:t>
      </w:r>
      <w:r w:rsidR="008829AD">
        <w:t xml:space="preserve">(Self-made </w:t>
      </w:r>
      <w:proofErr w:type="gramStart"/>
      <w:r w:rsidR="008829AD">
        <w:t>train(</w:t>
      </w:r>
      <w:proofErr w:type="gramEnd"/>
      <w:r w:rsidR="008829AD">
        <w:t>0.75)/test(0.25) on initial training sets)</w:t>
      </w:r>
      <w:bookmarkEnd w:id="36"/>
    </w:p>
    <w:p w14:paraId="4A62E619" w14:textId="328B609D" w:rsidR="009549B5" w:rsidRDefault="00BA1AD7" w:rsidP="00E10E20">
      <w:pPr>
        <w:ind w:leftChars="100" w:left="240"/>
      </w:pPr>
      <w:r>
        <w:rPr>
          <w:rFonts w:hint="eastAsia"/>
        </w:rPr>
        <w:t>A</w:t>
      </w:r>
      <w:r>
        <w:t xml:space="preserve">UC = </w:t>
      </w:r>
      <w:r w:rsidRPr="00BA1AD7">
        <w:t>0.85104</w:t>
      </w:r>
      <w:r>
        <w:t xml:space="preserve"> </w:t>
      </w:r>
    </w:p>
    <w:p w14:paraId="1B76E3B0" w14:textId="101302E6" w:rsidR="00D22933" w:rsidRDefault="00D22933" w:rsidP="00E10E20">
      <w:pPr>
        <w:ind w:leftChars="100" w:left="240"/>
      </w:pPr>
      <w:r>
        <w:t>Training time</w:t>
      </w:r>
      <w:r w:rsidR="00382E56">
        <w:t>:</w:t>
      </w:r>
      <w:r>
        <w:t xml:space="preserve"> 0.388s</w:t>
      </w:r>
    </w:p>
    <w:p w14:paraId="52694D5D" w14:textId="248A71CA" w:rsidR="00912150" w:rsidRDefault="00F0476B" w:rsidP="00E10E20">
      <w:pPr>
        <w:ind w:leftChars="100" w:left="240"/>
      </w:pPr>
      <w:r>
        <w:t xml:space="preserve">Early stop </w:t>
      </w:r>
      <w:r w:rsidR="00C11FD2">
        <w:t xml:space="preserve">minimum </w:t>
      </w:r>
      <w:r w:rsidR="00912150">
        <w:t>log</w:t>
      </w:r>
      <w:r>
        <w:rPr>
          <w:rFonts w:hint="eastAsia"/>
        </w:rPr>
        <w:t xml:space="preserve"> </w:t>
      </w:r>
      <w:r w:rsidR="00912150">
        <w:t>loss at iteration 95</w:t>
      </w:r>
    </w:p>
    <w:p w14:paraId="5C42D6D7" w14:textId="60CC4746" w:rsidR="005529E5" w:rsidRDefault="005057E6" w:rsidP="00E10E20">
      <w:pPr>
        <w:ind w:leftChars="100" w:left="240"/>
      </w:pPr>
      <w:r>
        <w:rPr>
          <w:rFonts w:hint="eastAsia"/>
        </w:rPr>
        <w:t>F</w:t>
      </w:r>
      <w:r>
        <w:t xml:space="preserve">eature </w:t>
      </w:r>
      <w:r w:rsidR="00393207">
        <w:t>Importance:</w:t>
      </w:r>
      <w:r>
        <w:t xml:space="preserve"> </w:t>
      </w:r>
    </w:p>
    <w:p w14:paraId="1612CED5" w14:textId="252D8CB9" w:rsidR="005057E6" w:rsidRDefault="005057E6" w:rsidP="009549B5">
      <w:pPr>
        <w:rPr>
          <w:ins w:id="37" w:author="ISH G" w:date="2020-06-08T13:41:00Z"/>
        </w:rPr>
      </w:pPr>
      <w:r>
        <w:rPr>
          <w:noProof/>
        </w:rPr>
        <w:lastRenderedPageBreak/>
        <w:drawing>
          <wp:inline distT="0" distB="0" distL="0" distR="0" wp14:anchorId="49F82B1F" wp14:editId="7519C7F6">
            <wp:extent cx="5400040" cy="2720340"/>
            <wp:effectExtent l="0" t="0" r="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20340"/>
                    </a:xfrm>
                    <a:prstGeom prst="rect">
                      <a:avLst/>
                    </a:prstGeom>
                  </pic:spPr>
                </pic:pic>
              </a:graphicData>
            </a:graphic>
          </wp:inline>
        </w:drawing>
      </w:r>
    </w:p>
    <w:p w14:paraId="5F7C5D10" w14:textId="231CD572" w:rsidR="005529E5" w:rsidRPr="009549B5" w:rsidRDefault="005529E5" w:rsidP="00296AA3">
      <w:pPr>
        <w:ind w:firstLine="480"/>
      </w:pPr>
      <w:r>
        <w:t>The top 4 features are “Fare”, “Age”, “</w:t>
      </w:r>
      <w:proofErr w:type="spellStart"/>
      <w:r>
        <w:t>Pclass</w:t>
      </w:r>
      <w:proofErr w:type="spellEnd"/>
      <w:r>
        <w:t>”, and “Sex”, with “Fare” and “Age” being two prominent features</w:t>
      </w:r>
      <w:r w:rsidR="002046A5">
        <w:t xml:space="preserve"> containing</w:t>
      </w:r>
      <w:r>
        <w:t xml:space="preserve"> numerical </w:t>
      </w:r>
      <w:r w:rsidR="002046A5">
        <w:t>values</w:t>
      </w:r>
      <w:r>
        <w:t>.</w:t>
      </w:r>
    </w:p>
    <w:p w14:paraId="48C4222B" w14:textId="4CEE8816" w:rsidR="00C97783" w:rsidRPr="00C97783" w:rsidRDefault="00C74358" w:rsidP="00C97783">
      <w:pPr>
        <w:pStyle w:val="31"/>
      </w:pPr>
      <w:bookmarkStart w:id="38" w:name="_Toc42863640"/>
      <w:proofErr w:type="spellStart"/>
      <w:r>
        <w:rPr>
          <w:rFonts w:hint="eastAsia"/>
        </w:rPr>
        <w:t>C</w:t>
      </w:r>
      <w:r>
        <w:t>atBoost</w:t>
      </w:r>
      <w:proofErr w:type="spellEnd"/>
      <w:r w:rsidR="008829AD">
        <w:t xml:space="preserve"> (Self-made </w:t>
      </w:r>
      <w:proofErr w:type="gramStart"/>
      <w:r w:rsidR="008829AD">
        <w:t>train(</w:t>
      </w:r>
      <w:proofErr w:type="gramEnd"/>
      <w:r w:rsidR="008829AD">
        <w:t>0.75)/test(0.25) on initial training sets)</w:t>
      </w:r>
      <w:bookmarkEnd w:id="38"/>
    </w:p>
    <w:p w14:paraId="306DFD8D" w14:textId="3347B9CF" w:rsidR="00604DD1" w:rsidRDefault="00604DD1" w:rsidP="00393207">
      <w:pPr>
        <w:ind w:leftChars="100" w:left="240"/>
      </w:pPr>
      <w:r>
        <w:t xml:space="preserve">AUC = </w:t>
      </w:r>
      <w:r w:rsidRPr="00604DD1">
        <w:t>0.8613</w:t>
      </w:r>
      <w:r w:rsidR="004F5A5A">
        <w:t>5</w:t>
      </w:r>
    </w:p>
    <w:p w14:paraId="3C9632C4" w14:textId="7466B5A4" w:rsidR="009169CC" w:rsidRDefault="00D22933" w:rsidP="00393207">
      <w:pPr>
        <w:ind w:leftChars="100" w:left="240"/>
      </w:pPr>
      <w:r>
        <w:t>Training time</w:t>
      </w:r>
      <w:r w:rsidR="00382E56">
        <w:t xml:space="preserve">: </w:t>
      </w:r>
      <w:r w:rsidR="002A4FE5">
        <w:t>3.79</w:t>
      </w:r>
      <w:r>
        <w:t>s</w:t>
      </w:r>
    </w:p>
    <w:p w14:paraId="52D0F6A8" w14:textId="77777777" w:rsidR="002626F9" w:rsidRDefault="00F0476B" w:rsidP="00393207">
      <w:pPr>
        <w:ind w:leftChars="100" w:left="240"/>
        <w:rPr>
          <w:ins w:id="39" w:author="ISH G" w:date="2020-06-08T13:50:00Z"/>
        </w:rPr>
      </w:pPr>
      <w:r>
        <w:rPr>
          <w:rFonts w:hint="eastAsia"/>
        </w:rPr>
        <w:t>E</w:t>
      </w:r>
      <w:r>
        <w:t xml:space="preserve">arly stop </w:t>
      </w:r>
      <w:r w:rsidR="00C11FD2">
        <w:t xml:space="preserve">minimum </w:t>
      </w:r>
      <w:r w:rsidR="00912150">
        <w:t>log</w:t>
      </w:r>
      <w:r>
        <w:t xml:space="preserve"> </w:t>
      </w:r>
      <w:r w:rsidR="00912150">
        <w:t>loss at iteration 113</w:t>
      </w:r>
    </w:p>
    <w:p w14:paraId="7BD27489" w14:textId="3663DF0C" w:rsidR="00C97783" w:rsidRDefault="00C97783" w:rsidP="00393207">
      <w:pPr>
        <w:ind w:leftChars="100" w:left="240"/>
      </w:pPr>
      <w:r>
        <w:rPr>
          <w:rFonts w:hint="eastAsia"/>
        </w:rPr>
        <w:t>F</w:t>
      </w:r>
      <w:r>
        <w:t xml:space="preserve">eature </w:t>
      </w:r>
      <w:r w:rsidR="00393207">
        <w:t>Importance:</w:t>
      </w:r>
    </w:p>
    <w:p w14:paraId="12909520" w14:textId="5480B6A0" w:rsidR="00C97783" w:rsidRDefault="00C97783" w:rsidP="00604DD1">
      <w:r>
        <w:rPr>
          <w:noProof/>
        </w:rPr>
        <w:drawing>
          <wp:inline distT="0" distB="0" distL="0" distR="0" wp14:anchorId="0E52DA64" wp14:editId="62670058">
            <wp:extent cx="5400040" cy="271335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713355"/>
                    </a:xfrm>
                    <a:prstGeom prst="rect">
                      <a:avLst/>
                    </a:prstGeom>
                  </pic:spPr>
                </pic:pic>
              </a:graphicData>
            </a:graphic>
          </wp:inline>
        </w:drawing>
      </w:r>
    </w:p>
    <w:p w14:paraId="4E253C6A" w14:textId="643E377E" w:rsidR="00792998" w:rsidRDefault="002626F9" w:rsidP="00962324">
      <w:pPr>
        <w:ind w:firstLine="480"/>
      </w:pPr>
      <w:r>
        <w:rPr>
          <w:rFonts w:hint="eastAsia"/>
        </w:rPr>
        <w:t>T</w:t>
      </w:r>
      <w:r>
        <w:t>he top 4 features are “Sex”, “</w:t>
      </w:r>
      <w:proofErr w:type="spellStart"/>
      <w:r>
        <w:t>Pclass</w:t>
      </w:r>
      <w:proofErr w:type="spellEnd"/>
      <w:r>
        <w:t>”</w:t>
      </w:r>
      <w:proofErr w:type="gramStart"/>
      <w:r>
        <w:t>, ”Age</w:t>
      </w:r>
      <w:proofErr w:type="gramEnd"/>
      <w:r>
        <w:t>” and “</w:t>
      </w:r>
      <w:proofErr w:type="spellStart"/>
      <w:r>
        <w:t>SibSp</w:t>
      </w:r>
      <w:proofErr w:type="spellEnd"/>
      <w:r>
        <w:t xml:space="preserve">”. </w:t>
      </w:r>
      <w:r w:rsidR="00350E7A">
        <w:t xml:space="preserve">The most important one </w:t>
      </w:r>
      <w:r w:rsidR="00350E7A">
        <w:lastRenderedPageBreak/>
        <w:t>is “Sex”, being much more significant than any other features. “Sex” is also a categorical column.</w:t>
      </w:r>
    </w:p>
    <w:p w14:paraId="5DE78639" w14:textId="77777777" w:rsidR="002626F9" w:rsidRDefault="002626F9" w:rsidP="00604DD1"/>
    <w:p w14:paraId="5722772C" w14:textId="24BB3C6B" w:rsidR="00792998" w:rsidRPr="00D22933" w:rsidRDefault="00FC7648" w:rsidP="00792998">
      <w:pPr>
        <w:ind w:firstLine="480"/>
      </w:pPr>
      <w:r>
        <w:t>In</w:t>
      </w:r>
      <w:r w:rsidR="00876AC4">
        <w:t xml:space="preserve"> this dataset, </w:t>
      </w:r>
      <w:r>
        <w:t>based on</w:t>
      </w:r>
      <w:r w:rsidR="00876AC4">
        <w:t xml:space="preserve"> </w:t>
      </w:r>
      <w:r w:rsidR="00792998">
        <w:t>the feature importance of two models</w:t>
      </w:r>
      <w:r>
        <w:t xml:space="preserve"> developed by two methods</w:t>
      </w:r>
      <w:r w:rsidR="00792998">
        <w:t xml:space="preserve">, we can </w:t>
      </w:r>
      <w:r>
        <w:t xml:space="preserve">find </w:t>
      </w:r>
      <w:r w:rsidR="00792998">
        <w:t xml:space="preserve">that </w:t>
      </w:r>
      <w:proofErr w:type="spellStart"/>
      <w:r w:rsidR="00792998">
        <w:t>LightGBM</w:t>
      </w:r>
      <w:proofErr w:type="spellEnd"/>
      <w:r w:rsidR="00792998">
        <w:t xml:space="preserve"> tends to choose numerical columns as their main features, while </w:t>
      </w:r>
      <w:proofErr w:type="spellStart"/>
      <w:r w:rsidR="00792998">
        <w:t>CatBoost</w:t>
      </w:r>
      <w:proofErr w:type="spellEnd"/>
      <w:r w:rsidR="00792998">
        <w:t xml:space="preserve"> chooses categorical columns.</w:t>
      </w:r>
    </w:p>
    <w:p w14:paraId="3275F096" w14:textId="3D2DA060" w:rsidR="00C74358" w:rsidRDefault="00C3410B" w:rsidP="00C74358">
      <w:pPr>
        <w:pStyle w:val="21"/>
        <w:rPr>
          <w:rStyle w:val="a7"/>
        </w:rPr>
      </w:pPr>
      <w:hyperlink r:id="rId20" w:history="1">
        <w:bookmarkStart w:id="40" w:name="_Toc42863641"/>
        <w:r w:rsidR="00C74358" w:rsidRPr="001618D8">
          <w:rPr>
            <w:rStyle w:val="a7"/>
          </w:rPr>
          <w:t>Cat in the Dat: Categorical Feature Encoding Challenge</w:t>
        </w:r>
        <w:bookmarkEnd w:id="40"/>
      </w:hyperlink>
    </w:p>
    <w:p w14:paraId="1A6E4890" w14:textId="5DA86848" w:rsidR="00BF63F3" w:rsidRPr="00BF63F3" w:rsidRDefault="00BF63F3" w:rsidP="00BF63F3">
      <w:r>
        <w:rPr>
          <w:rFonts w:hint="eastAsia"/>
        </w:rPr>
        <w:t>N</w:t>
      </w:r>
      <w:r>
        <w:t xml:space="preserve">o missing value </w:t>
      </w:r>
      <w:r w:rsidR="002675E8">
        <w:t xml:space="preserve">has to </w:t>
      </w:r>
      <w:r>
        <w:t>be preprocessed</w:t>
      </w:r>
      <w:r w:rsidR="002C478D" w:rsidDel="002C478D">
        <w:t xml:space="preserve"> </w:t>
      </w:r>
    </w:p>
    <w:p w14:paraId="7F9C3840" w14:textId="165F673C" w:rsidR="00C74358" w:rsidRDefault="006613B1" w:rsidP="006613B1">
      <w:pPr>
        <w:pStyle w:val="31"/>
      </w:pPr>
      <w:bookmarkStart w:id="41" w:name="_Toc42863642"/>
      <w:proofErr w:type="spellStart"/>
      <w:proofErr w:type="gramStart"/>
      <w:r>
        <w:rPr>
          <w:rFonts w:hint="eastAsia"/>
        </w:rPr>
        <w:t>L</w:t>
      </w:r>
      <w:r>
        <w:t>ightGBM</w:t>
      </w:r>
      <w:proofErr w:type="spellEnd"/>
      <w:r w:rsidR="008829AD">
        <w:t>(</w:t>
      </w:r>
      <w:proofErr w:type="gramEnd"/>
      <w:r w:rsidR="008829AD">
        <w:t>Kaggle)</w:t>
      </w:r>
      <w:bookmarkEnd w:id="41"/>
    </w:p>
    <w:p w14:paraId="352BE00F" w14:textId="01DF8FA7" w:rsidR="008829AD" w:rsidRDefault="008829AD" w:rsidP="00382E56">
      <w:pPr>
        <w:ind w:leftChars="100" w:left="240"/>
      </w:pPr>
      <w:r>
        <w:t>Public AUC = 0.753</w:t>
      </w:r>
      <w:r w:rsidR="00B57ACC">
        <w:rPr>
          <w:rFonts w:hint="eastAsia"/>
        </w:rPr>
        <w:t>0</w:t>
      </w:r>
      <w:r w:rsidR="00B57ACC">
        <w:t>0</w:t>
      </w:r>
      <w:r>
        <w:t>, Private AUC = 0.75086</w:t>
      </w:r>
    </w:p>
    <w:p w14:paraId="7E892164" w14:textId="004674D5" w:rsidR="00E351EF" w:rsidRDefault="00E351EF" w:rsidP="00382E56">
      <w:pPr>
        <w:ind w:leftChars="100" w:left="240"/>
      </w:pPr>
      <w:r>
        <w:rPr>
          <w:rFonts w:hint="eastAsia"/>
        </w:rPr>
        <w:t>T</w:t>
      </w:r>
      <w:r>
        <w:t xml:space="preserve">raining </w:t>
      </w:r>
      <w:r w:rsidR="00382E56">
        <w:t>Time:</w:t>
      </w:r>
      <w:r>
        <w:t xml:space="preserve"> </w:t>
      </w:r>
      <w:r w:rsidR="00D13AC7">
        <w:t>4 min 22s</w:t>
      </w:r>
    </w:p>
    <w:p w14:paraId="45DA6866" w14:textId="7562718F" w:rsidR="00274E77" w:rsidRPr="00274E77" w:rsidRDefault="00D13AC7" w:rsidP="00382E56">
      <w:pPr>
        <w:ind w:leftChars="100" w:left="240"/>
      </w:pPr>
      <w:r>
        <w:t>No e</w:t>
      </w:r>
      <w:r w:rsidR="00274E77">
        <w:t>arly stop</w:t>
      </w:r>
      <w:r>
        <w:t xml:space="preserve">, </w:t>
      </w:r>
      <w:r w:rsidR="00C11FD2">
        <w:t xml:space="preserve">minimum </w:t>
      </w:r>
      <w:r w:rsidR="00274E77">
        <w:t xml:space="preserve">log loss at iteration </w:t>
      </w:r>
      <w:r>
        <w:t>998</w:t>
      </w:r>
    </w:p>
    <w:p w14:paraId="395BAA92" w14:textId="5F92CB54" w:rsidR="00E351EF" w:rsidRDefault="00E351EF" w:rsidP="00382E56">
      <w:pPr>
        <w:ind w:leftChars="100" w:left="240"/>
      </w:pPr>
      <w:r>
        <w:rPr>
          <w:rFonts w:hint="eastAsia"/>
        </w:rPr>
        <w:t>F</w:t>
      </w:r>
      <w:r>
        <w:t xml:space="preserve">eature </w:t>
      </w:r>
      <w:r w:rsidR="00382E56">
        <w:t>Importance:</w:t>
      </w:r>
      <w:r>
        <w:t xml:space="preserve"> </w:t>
      </w:r>
    </w:p>
    <w:p w14:paraId="35DE3A6A" w14:textId="4084DBD0" w:rsidR="00E351EF" w:rsidRDefault="00D13AC7" w:rsidP="008829AD">
      <w:pPr>
        <w:rPr>
          <w:ins w:id="42" w:author="ISH G" w:date="2020-06-08T13:52:00Z"/>
        </w:rPr>
      </w:pPr>
      <w:r>
        <w:rPr>
          <w:noProof/>
        </w:rPr>
        <w:drawing>
          <wp:inline distT="0" distB="0" distL="0" distR="0" wp14:anchorId="502D8925" wp14:editId="64E88C20">
            <wp:extent cx="5400040" cy="268859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688590"/>
                    </a:xfrm>
                    <a:prstGeom prst="rect">
                      <a:avLst/>
                    </a:prstGeom>
                  </pic:spPr>
                </pic:pic>
              </a:graphicData>
            </a:graphic>
          </wp:inline>
        </w:drawing>
      </w:r>
    </w:p>
    <w:p w14:paraId="43F19CF2" w14:textId="30691393" w:rsidR="00876AC4" w:rsidRPr="008829AD" w:rsidRDefault="00876AC4" w:rsidP="00D2340E">
      <w:pPr>
        <w:ind w:firstLine="480"/>
      </w:pPr>
      <w:r>
        <w:rPr>
          <w:rFonts w:hint="eastAsia"/>
        </w:rPr>
        <w:t>T</w:t>
      </w:r>
      <w:r>
        <w:t>he top 4 features are “nom_5”, “nom_6”, “nom_7” and “nom_8”</w:t>
      </w:r>
      <w:r w:rsidR="00114DFC">
        <w:rPr>
          <w:rFonts w:hint="eastAsia"/>
        </w:rPr>
        <w:t xml:space="preserve"> </w:t>
      </w:r>
      <w:r w:rsidR="00114DFC">
        <w:t>with</w:t>
      </w:r>
      <w:r w:rsidR="0015585E">
        <w:t xml:space="preserve"> all nominal features.</w:t>
      </w:r>
    </w:p>
    <w:p w14:paraId="14917C90" w14:textId="48C8813E" w:rsidR="006613B1" w:rsidRDefault="006613B1" w:rsidP="006613B1">
      <w:pPr>
        <w:pStyle w:val="31"/>
      </w:pPr>
      <w:bookmarkStart w:id="43" w:name="_Toc42863643"/>
      <w:proofErr w:type="spellStart"/>
      <w:proofErr w:type="gramStart"/>
      <w:r>
        <w:rPr>
          <w:rFonts w:hint="eastAsia"/>
        </w:rPr>
        <w:lastRenderedPageBreak/>
        <w:t>C</w:t>
      </w:r>
      <w:r>
        <w:t>atBoost</w:t>
      </w:r>
      <w:proofErr w:type="spellEnd"/>
      <w:r w:rsidR="008829AD">
        <w:t>(</w:t>
      </w:r>
      <w:proofErr w:type="gramEnd"/>
      <w:r w:rsidR="008829AD">
        <w:t>Kaggle)</w:t>
      </w:r>
      <w:bookmarkEnd w:id="43"/>
    </w:p>
    <w:p w14:paraId="0F1F3543" w14:textId="36984192" w:rsidR="008829AD" w:rsidRDefault="008829AD" w:rsidP="008829AD">
      <w:r>
        <w:t xml:space="preserve">Public AUC = </w:t>
      </w:r>
      <w:r w:rsidR="00B249B4" w:rsidRPr="00B249B4">
        <w:t>0.80087</w:t>
      </w:r>
      <w:r>
        <w:t xml:space="preserve">, Private AUC = </w:t>
      </w:r>
      <w:r w:rsidR="00B249B4" w:rsidRPr="00B249B4">
        <w:t>0.79475</w:t>
      </w:r>
    </w:p>
    <w:p w14:paraId="04006B8D" w14:textId="566D0026" w:rsidR="00E351EF" w:rsidRDefault="00E351EF" w:rsidP="00E351EF">
      <w:r>
        <w:rPr>
          <w:rFonts w:hint="eastAsia"/>
        </w:rPr>
        <w:t>T</w:t>
      </w:r>
      <w:r>
        <w:t xml:space="preserve">raining </w:t>
      </w:r>
      <w:r w:rsidR="00382E56">
        <w:t>Time:</w:t>
      </w:r>
      <w:r>
        <w:t xml:space="preserve"> </w:t>
      </w:r>
      <w:r w:rsidR="000911F0">
        <w:t>25min 17s</w:t>
      </w:r>
    </w:p>
    <w:p w14:paraId="21B13ADD" w14:textId="24ED6BA8" w:rsidR="00274E77" w:rsidRPr="00274E77" w:rsidRDefault="00274E77" w:rsidP="00E351EF">
      <w:r>
        <w:rPr>
          <w:rFonts w:hint="eastAsia"/>
        </w:rPr>
        <w:t>E</w:t>
      </w:r>
      <w:r>
        <w:t xml:space="preserve">arly stop </w:t>
      </w:r>
      <w:r w:rsidR="00C11FD2">
        <w:t xml:space="preserve">minimum </w:t>
      </w:r>
      <w:r>
        <w:t xml:space="preserve">log loss at iteration </w:t>
      </w:r>
      <w:r w:rsidR="000911F0">
        <w:t>862</w:t>
      </w:r>
    </w:p>
    <w:p w14:paraId="1F2AB80C" w14:textId="236059E8" w:rsidR="00E351EF" w:rsidRDefault="00E351EF" w:rsidP="00E351EF">
      <w:r>
        <w:rPr>
          <w:rFonts w:hint="eastAsia"/>
        </w:rPr>
        <w:t>F</w:t>
      </w:r>
      <w:r>
        <w:t xml:space="preserve">eature </w:t>
      </w:r>
      <w:r w:rsidR="00382E56">
        <w:t>Importance:</w:t>
      </w:r>
      <w:r>
        <w:t xml:space="preserve"> </w:t>
      </w:r>
    </w:p>
    <w:p w14:paraId="0A184659" w14:textId="155AC8A6" w:rsidR="00E351EF" w:rsidRDefault="000911F0" w:rsidP="008829AD">
      <w:r>
        <w:rPr>
          <w:noProof/>
        </w:rPr>
        <w:drawing>
          <wp:inline distT="0" distB="0" distL="0" distR="0" wp14:anchorId="2C15DFF5" wp14:editId="06EDC5F6">
            <wp:extent cx="5400040" cy="2697480"/>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97480"/>
                    </a:xfrm>
                    <a:prstGeom prst="rect">
                      <a:avLst/>
                    </a:prstGeom>
                  </pic:spPr>
                </pic:pic>
              </a:graphicData>
            </a:graphic>
          </wp:inline>
        </w:drawing>
      </w:r>
    </w:p>
    <w:p w14:paraId="56D04D03" w14:textId="06C81971" w:rsidR="008F50E1" w:rsidRDefault="0015585E" w:rsidP="008829AD">
      <w:r>
        <w:tab/>
        <w:t>The top 4 features are “ord_5”, “ord_4”, “ord_2” and “ord_1”, which are all ordinal features</w:t>
      </w:r>
      <w:r w:rsidR="00114DFC">
        <w:t>, instead</w:t>
      </w:r>
      <w:r>
        <w:t>.</w:t>
      </w:r>
    </w:p>
    <w:p w14:paraId="50F147C2" w14:textId="04A49276" w:rsidR="008F50E1" w:rsidRPr="008829AD" w:rsidRDefault="008F50E1" w:rsidP="008829AD">
      <w:r>
        <w:tab/>
      </w:r>
      <w:r w:rsidR="00746242">
        <w:t xml:space="preserve">For this dataset, </w:t>
      </w:r>
      <w:proofErr w:type="spellStart"/>
      <w:r>
        <w:t>CatBoost</w:t>
      </w:r>
      <w:proofErr w:type="spellEnd"/>
      <w:r>
        <w:t xml:space="preserve"> tends to </w:t>
      </w:r>
      <w:r w:rsidR="00114DFC">
        <w:t>utilize</w:t>
      </w:r>
      <w:r>
        <w:t xml:space="preserve"> ordinal features, while </w:t>
      </w:r>
      <w:proofErr w:type="spellStart"/>
      <w:r w:rsidR="00CF201D">
        <w:t>Li</w:t>
      </w:r>
      <w:r>
        <w:t>ghtGBM</w:t>
      </w:r>
      <w:proofErr w:type="spellEnd"/>
      <w:r>
        <w:t xml:space="preserve"> uses nominal ones</w:t>
      </w:r>
      <w:r w:rsidR="008B546C">
        <w:t>, instead</w:t>
      </w:r>
      <w:r>
        <w:t>.</w:t>
      </w:r>
    </w:p>
    <w:p w14:paraId="2726EAF5" w14:textId="52DD3392" w:rsidR="00C74358" w:rsidRDefault="00C3410B" w:rsidP="00C74358">
      <w:pPr>
        <w:pStyle w:val="21"/>
        <w:rPr>
          <w:rStyle w:val="a7"/>
        </w:rPr>
      </w:pPr>
      <w:hyperlink r:id="rId23" w:history="1">
        <w:bookmarkStart w:id="44" w:name="_Toc42863644"/>
        <w:r w:rsidR="00C74358" w:rsidRPr="001618D8">
          <w:rPr>
            <w:rStyle w:val="a7"/>
          </w:rPr>
          <w:t>Bank Marketing UCI</w:t>
        </w:r>
        <w:bookmarkEnd w:id="44"/>
      </w:hyperlink>
    </w:p>
    <w:p w14:paraId="6ADEB171" w14:textId="7CA150CF" w:rsidR="00C7050F" w:rsidRDefault="00C7050F" w:rsidP="00C7050F">
      <w:pPr>
        <w:ind w:firstLine="480"/>
      </w:pPr>
      <w:r>
        <w:t xml:space="preserve">The missing value in this dataset is valued as “?” and </w:t>
      </w:r>
      <w:r w:rsidR="008B546C">
        <w:t xml:space="preserve">scattered around </w:t>
      </w:r>
      <w:r>
        <w:t>all categorical columns, so we do not have to preprocess them since “?” will be regarded as a category in our encoding style.</w:t>
      </w:r>
    </w:p>
    <w:p w14:paraId="4037F690" w14:textId="364E09E7" w:rsidR="00660F92" w:rsidRDefault="00660F92" w:rsidP="00C7050F">
      <w:pPr>
        <w:ind w:firstLine="480"/>
      </w:pPr>
      <w:r>
        <w:rPr>
          <w:rFonts w:hint="eastAsia"/>
        </w:rPr>
        <w:t>F</w:t>
      </w:r>
      <w:r>
        <w:t>or this particular dataset, since the Kaggle competition requires output to be only [0,1], we have to set a threshold in which we translate the output probabilities into 0 and 1. We simply set threshold to be the positive label ratio of the training dataset.</w:t>
      </w:r>
    </w:p>
    <w:p w14:paraId="15B11FC6" w14:textId="0813B5B0" w:rsidR="00660F92" w:rsidRPr="00660F92" w:rsidRDefault="00660F92" w:rsidP="00660F92">
      <m:oMathPara>
        <m:oMath>
          <m:r>
            <w:rPr>
              <w:rFonts w:ascii="Cambria Math" w:hAnsi="Cambria Math"/>
            </w:rPr>
            <w:lastRenderedPageBreak/>
            <m:t>Threshold</m:t>
          </m:r>
          <m:d>
            <m:dPr>
              <m:ctrlPr>
                <w:rPr>
                  <w:rFonts w:ascii="Cambria Math" w:hAnsi="Cambria Math"/>
                  <w:i/>
                </w:rPr>
              </m:ctrlPr>
            </m:dPr>
            <m:e>
              <m:r>
                <w:rPr>
                  <w:rFonts w:ascii="Cambria Math" w:hAnsi="Cambria Math"/>
                </w:rPr>
                <m:t>Bank</m:t>
              </m:r>
            </m:e>
          </m:d>
          <m:r>
            <w:rPr>
              <w:rFonts w:ascii="Cambria Math" w:hAnsi="Cambria Math" w:hint="eastAsia"/>
            </w:rPr>
            <m:t>=</m:t>
          </m:r>
          <m:f>
            <m:fPr>
              <m:ctrlPr>
                <w:rPr>
                  <w:rFonts w:ascii="Cambria Math" w:hAnsi="Cambria Math"/>
                </w:rPr>
              </m:ctrlPr>
            </m:fPr>
            <m:num>
              <m:r>
                <w:rPr>
                  <w:rFonts w:ascii="Cambria Math" w:hAnsi="Cambria Math"/>
                </w:rPr>
                <m:t>The</m:t>
              </m:r>
              <m:r>
                <w:rPr>
                  <w:rFonts w:ascii="Cambria Math" w:hAnsi="Cambria Math" w:hint="eastAsia"/>
                </w:rPr>
                <m:t xml:space="preserve"> </m:t>
              </m:r>
              <m:r>
                <w:rPr>
                  <w:rFonts w:ascii="Cambria Math" w:hAnsi="Cambria Math"/>
                </w:rPr>
                <m:t>number</m:t>
              </m:r>
              <m:r>
                <w:rPr>
                  <w:rFonts w:ascii="Cambria Math" w:hAnsi="Cambria Math" w:hint="eastAsia"/>
                </w:rPr>
                <m:t xml:space="preserve"> </m:t>
              </m:r>
              <m:r>
                <w:rPr>
                  <w:rFonts w:ascii="Cambria Math" w:hAnsi="Cambria Math"/>
                </w:rPr>
                <m:t>of</m:t>
              </m:r>
              <m:r>
                <w:rPr>
                  <w:rFonts w:ascii="Cambria Math" w:hAnsi="Cambria Math" w:hint="eastAsia"/>
                </w:rPr>
                <m:t xml:space="preserve"> </m:t>
              </m:r>
              <m:r>
                <w:rPr>
                  <w:rFonts w:ascii="Cambria Math" w:hAnsi="Cambria Math"/>
                </w:rPr>
                <m:t>positive</m:t>
              </m:r>
              <m:r>
                <w:rPr>
                  <w:rFonts w:ascii="Cambria Math" w:hAnsi="Cambria Math" w:hint="eastAsia"/>
                </w:rPr>
                <m:t xml:space="preserve"> </m:t>
              </m:r>
              <m:r>
                <w:rPr>
                  <w:rFonts w:ascii="Cambria Math" w:hAnsi="Cambria Math"/>
                </w:rPr>
                <m:t>label</m:t>
              </m:r>
              <m:r>
                <w:rPr>
                  <w:rFonts w:ascii="Cambria Math" w:hAnsi="Cambria Math" w:hint="eastAsia"/>
                </w:rPr>
                <m:t xml:space="preserve"> </m:t>
              </m:r>
              <m:r>
                <w:rPr>
                  <w:rFonts w:ascii="Cambria Math" w:hAnsi="Cambria Math"/>
                </w:rPr>
                <m:t>training</m:t>
              </m:r>
              <m:r>
                <w:rPr>
                  <w:rFonts w:ascii="Cambria Math" w:hAnsi="Cambria Math" w:hint="eastAsia"/>
                </w:rPr>
                <m:t xml:space="preserve"> </m:t>
              </m:r>
              <m:r>
                <w:rPr>
                  <w:rFonts w:ascii="Cambria Math" w:hAnsi="Cambria Math"/>
                </w:rPr>
                <m:t>records</m:t>
              </m:r>
              <m:ctrlPr>
                <w:rPr>
                  <w:rFonts w:ascii="Cambria Math" w:hAnsi="Cambria Math"/>
                  <w:i/>
                </w:rPr>
              </m:ctrlPr>
            </m:num>
            <m:den>
              <m:r>
                <w:rPr>
                  <w:rFonts w:ascii="Cambria Math" w:hAnsi="Cambria Math"/>
                </w:rPr>
                <m:t>The</m:t>
              </m:r>
              <m:r>
                <w:rPr>
                  <w:rFonts w:ascii="Cambria Math" w:hAnsi="Cambria Math" w:hint="eastAsia"/>
                </w:rPr>
                <m:t xml:space="preserve"> </m:t>
              </m:r>
              <m:r>
                <w:rPr>
                  <w:rFonts w:ascii="Cambria Math" w:hAnsi="Cambria Math"/>
                </w:rPr>
                <m:t>number</m:t>
              </m:r>
              <m:r>
                <w:rPr>
                  <w:rFonts w:ascii="Cambria Math" w:hAnsi="Cambria Math" w:hint="eastAsia"/>
                </w:rPr>
                <m:t xml:space="preserve"> </m:t>
              </m:r>
              <m:r>
                <w:rPr>
                  <w:rFonts w:ascii="Cambria Math" w:hAnsi="Cambria Math"/>
                </w:rPr>
                <m:t>of</m:t>
              </m:r>
              <m:r>
                <w:rPr>
                  <w:rFonts w:ascii="Cambria Math" w:hAnsi="Cambria Math" w:hint="eastAsia"/>
                </w:rPr>
                <m:t xml:space="preserve"> </m:t>
              </m:r>
              <m:r>
                <w:rPr>
                  <w:rFonts w:ascii="Cambria Math" w:hAnsi="Cambria Math"/>
                </w:rPr>
                <m:t>all</m:t>
              </m:r>
              <m:r>
                <w:rPr>
                  <w:rFonts w:ascii="Cambria Math" w:hAnsi="Cambria Math" w:hint="eastAsia"/>
                </w:rPr>
                <m:t xml:space="preserve"> </m:t>
              </m:r>
              <m:r>
                <w:rPr>
                  <w:rFonts w:ascii="Cambria Math" w:hAnsi="Cambria Math"/>
                </w:rPr>
                <m:t>training</m:t>
              </m:r>
              <m:r>
                <w:rPr>
                  <w:rFonts w:ascii="Cambria Math" w:hAnsi="Cambria Math" w:hint="eastAsia"/>
                </w:rPr>
                <m:t xml:space="preserve"> </m:t>
              </m:r>
              <m:r>
                <w:rPr>
                  <w:rFonts w:ascii="Cambria Math" w:hAnsi="Cambria Math"/>
                </w:rPr>
                <m:t>records</m:t>
              </m:r>
              <m:ctrlPr>
                <w:rPr>
                  <w:rFonts w:ascii="Cambria Math" w:hAnsi="Cambria Math"/>
                  <w:i/>
                </w:rPr>
              </m:ctrlPr>
            </m:den>
          </m:f>
        </m:oMath>
      </m:oMathPara>
    </w:p>
    <w:p w14:paraId="7A022696" w14:textId="46AAE58D" w:rsidR="00C74358" w:rsidRDefault="006613B1" w:rsidP="006613B1">
      <w:pPr>
        <w:pStyle w:val="31"/>
      </w:pPr>
      <w:bookmarkStart w:id="45" w:name="_Toc42863645"/>
      <w:proofErr w:type="spellStart"/>
      <w:proofErr w:type="gramStart"/>
      <w:r>
        <w:rPr>
          <w:rFonts w:hint="eastAsia"/>
        </w:rPr>
        <w:t>L</w:t>
      </w:r>
      <w:r>
        <w:t>ightGBM</w:t>
      </w:r>
      <w:proofErr w:type="spellEnd"/>
      <w:r w:rsidR="00660F92">
        <w:t>(</w:t>
      </w:r>
      <w:proofErr w:type="gramEnd"/>
      <w:r w:rsidR="00660F92">
        <w:t>Kaggle)</w:t>
      </w:r>
      <w:bookmarkEnd w:id="45"/>
    </w:p>
    <w:p w14:paraId="20EB3199" w14:textId="5B568375" w:rsidR="00660F92" w:rsidRDefault="005E0131" w:rsidP="00660F92">
      <w:r>
        <w:rPr>
          <w:rFonts w:hint="eastAsia"/>
        </w:rPr>
        <w:t>P</w:t>
      </w:r>
      <w:r w:rsidRPr="005E0131">
        <w:t>ublic AUC = 0.8101</w:t>
      </w:r>
      <w:r w:rsidR="005F42A8">
        <w:t>0</w:t>
      </w:r>
      <w:r>
        <w:t>, P</w:t>
      </w:r>
      <w:r w:rsidRPr="005E0131">
        <w:t>rivate AUC = 0.87091</w:t>
      </w:r>
    </w:p>
    <w:p w14:paraId="0E39C1DC" w14:textId="239C09FE" w:rsidR="00E351EF" w:rsidRDefault="00E351EF" w:rsidP="00E351EF">
      <w:r>
        <w:rPr>
          <w:rFonts w:hint="eastAsia"/>
        </w:rPr>
        <w:t>T</w:t>
      </w:r>
      <w:r>
        <w:t xml:space="preserve">raining </w:t>
      </w:r>
      <w:r w:rsidR="00BB0AD9">
        <w:t>Time:</w:t>
      </w:r>
      <w:r>
        <w:t xml:space="preserve"> </w:t>
      </w:r>
      <w:r w:rsidR="004B4D64">
        <w:t>0.68 s</w:t>
      </w:r>
    </w:p>
    <w:p w14:paraId="46F0A289" w14:textId="169C8D39" w:rsidR="004B4D64" w:rsidRPr="004B4D64" w:rsidRDefault="004B4D64" w:rsidP="00E351EF">
      <w:r>
        <w:rPr>
          <w:rFonts w:hint="eastAsia"/>
        </w:rPr>
        <w:t>E</w:t>
      </w:r>
      <w:r>
        <w:t xml:space="preserve">arly stop </w:t>
      </w:r>
      <w:r w:rsidR="00C11FD2">
        <w:t xml:space="preserve">minimum </w:t>
      </w:r>
      <w:r>
        <w:t>log loss at iteration 105</w:t>
      </w:r>
    </w:p>
    <w:p w14:paraId="58CED43C" w14:textId="6583761C" w:rsidR="00E351EF" w:rsidRDefault="00E351EF" w:rsidP="00E351EF">
      <w:r>
        <w:rPr>
          <w:rFonts w:hint="eastAsia"/>
        </w:rPr>
        <w:t>F</w:t>
      </w:r>
      <w:r>
        <w:t xml:space="preserve">eature </w:t>
      </w:r>
      <w:r w:rsidR="00BB0AD9">
        <w:t>Importance:</w:t>
      </w:r>
      <w:r>
        <w:t xml:space="preserve"> </w:t>
      </w:r>
    </w:p>
    <w:p w14:paraId="6287C913" w14:textId="24E29DD8" w:rsidR="00E351EF" w:rsidRDefault="004B4D64" w:rsidP="00660F92">
      <w:pPr>
        <w:rPr>
          <w:ins w:id="46" w:author="ISH G" w:date="2020-06-08T13:59:00Z"/>
        </w:rPr>
      </w:pPr>
      <w:r>
        <w:rPr>
          <w:noProof/>
        </w:rPr>
        <w:drawing>
          <wp:inline distT="0" distB="0" distL="0" distR="0" wp14:anchorId="7DB8E06F" wp14:editId="358EF3C5">
            <wp:extent cx="5400040" cy="269113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91130"/>
                    </a:xfrm>
                    <a:prstGeom prst="rect">
                      <a:avLst/>
                    </a:prstGeom>
                  </pic:spPr>
                </pic:pic>
              </a:graphicData>
            </a:graphic>
          </wp:inline>
        </w:drawing>
      </w:r>
    </w:p>
    <w:p w14:paraId="24CE22AA" w14:textId="0F8BC6FB" w:rsidR="00B45683" w:rsidRPr="00660F92" w:rsidRDefault="00B45683" w:rsidP="00810DFF">
      <w:r>
        <w:tab/>
        <w:t>The top 4 features are “duration”, “balance”, “age” and “month”, with “duration” and “balance” being a bit more prominent than the other two. The top 3 are also all numerical columns.</w:t>
      </w:r>
    </w:p>
    <w:p w14:paraId="22EEBB87" w14:textId="474C3D6C" w:rsidR="006613B1" w:rsidRDefault="006613B1" w:rsidP="006613B1">
      <w:pPr>
        <w:pStyle w:val="31"/>
      </w:pPr>
      <w:bookmarkStart w:id="47" w:name="_Toc42863646"/>
      <w:proofErr w:type="spellStart"/>
      <w:proofErr w:type="gramStart"/>
      <w:r>
        <w:rPr>
          <w:rFonts w:hint="eastAsia"/>
        </w:rPr>
        <w:t>C</w:t>
      </w:r>
      <w:r>
        <w:t>atBoost</w:t>
      </w:r>
      <w:proofErr w:type="spellEnd"/>
      <w:r w:rsidR="00660F92">
        <w:t>(</w:t>
      </w:r>
      <w:proofErr w:type="gramEnd"/>
      <w:r w:rsidR="00660F92">
        <w:t>Kaggle)</w:t>
      </w:r>
      <w:bookmarkEnd w:id="47"/>
    </w:p>
    <w:p w14:paraId="74D2DF38" w14:textId="11B0EE4C" w:rsidR="006613B1" w:rsidRDefault="005E0131" w:rsidP="00AE01A1">
      <w:pPr>
        <w:ind w:leftChars="100" w:left="240"/>
      </w:pPr>
      <w:r>
        <w:t>P</w:t>
      </w:r>
      <w:r w:rsidRPr="005E0131">
        <w:t>ublic AUC = 0.78405</w:t>
      </w:r>
      <w:r>
        <w:t>, P</w:t>
      </w:r>
      <w:r w:rsidRPr="005E0131">
        <w:t>rivate AUC = 0.78767</w:t>
      </w:r>
    </w:p>
    <w:p w14:paraId="3A67AEA7" w14:textId="56612BC1" w:rsidR="00E351EF" w:rsidRDefault="00E351EF" w:rsidP="00AE01A1">
      <w:pPr>
        <w:ind w:leftChars="100" w:left="240"/>
      </w:pPr>
      <w:r>
        <w:rPr>
          <w:rFonts w:hint="eastAsia"/>
        </w:rPr>
        <w:t>T</w:t>
      </w:r>
      <w:r>
        <w:t xml:space="preserve">raining </w:t>
      </w:r>
      <w:r w:rsidR="000E5429">
        <w:t>Time:</w:t>
      </w:r>
      <w:r>
        <w:t xml:space="preserve"> </w:t>
      </w:r>
      <w:r w:rsidR="00E56A6C">
        <w:t>15.5s</w:t>
      </w:r>
    </w:p>
    <w:p w14:paraId="339BC1B7" w14:textId="6CFA5ADF" w:rsidR="00E56A6C" w:rsidRPr="00E56A6C" w:rsidRDefault="00E56A6C" w:rsidP="00AE01A1">
      <w:pPr>
        <w:ind w:leftChars="100" w:left="240"/>
      </w:pPr>
      <w:r>
        <w:rPr>
          <w:rFonts w:hint="eastAsia"/>
        </w:rPr>
        <w:t>E</w:t>
      </w:r>
      <w:r>
        <w:t xml:space="preserve">arly stop </w:t>
      </w:r>
      <w:r w:rsidR="00C11FD2">
        <w:t xml:space="preserve">minimum </w:t>
      </w:r>
      <w:r>
        <w:t>log loss at iteration 165</w:t>
      </w:r>
    </w:p>
    <w:p w14:paraId="36A4129D" w14:textId="54602261" w:rsidR="00E351EF" w:rsidRDefault="00E351EF" w:rsidP="00AE01A1">
      <w:pPr>
        <w:ind w:leftChars="100" w:left="240"/>
      </w:pPr>
      <w:r>
        <w:rPr>
          <w:rFonts w:hint="eastAsia"/>
        </w:rPr>
        <w:t>F</w:t>
      </w:r>
      <w:r>
        <w:t xml:space="preserve">eature </w:t>
      </w:r>
      <w:r w:rsidR="000E5429">
        <w:t>Importance:</w:t>
      </w:r>
      <w:r>
        <w:t xml:space="preserve"> </w:t>
      </w:r>
    </w:p>
    <w:p w14:paraId="4BB28DAF" w14:textId="310B5DBB" w:rsidR="00E351EF" w:rsidRDefault="00E56A6C" w:rsidP="006613B1">
      <w:r>
        <w:rPr>
          <w:noProof/>
        </w:rPr>
        <w:lastRenderedPageBreak/>
        <w:drawing>
          <wp:inline distT="0" distB="0" distL="0" distR="0" wp14:anchorId="3E3F14D5" wp14:editId="45568D52">
            <wp:extent cx="5400040" cy="2663825"/>
            <wp:effectExtent l="0" t="0" r="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663825"/>
                    </a:xfrm>
                    <a:prstGeom prst="rect">
                      <a:avLst/>
                    </a:prstGeom>
                  </pic:spPr>
                </pic:pic>
              </a:graphicData>
            </a:graphic>
          </wp:inline>
        </w:drawing>
      </w:r>
    </w:p>
    <w:p w14:paraId="1C17A88D" w14:textId="6CBF625F" w:rsidR="00CC2B31" w:rsidRDefault="00CC2B31" w:rsidP="006613B1">
      <w:r>
        <w:tab/>
      </w:r>
      <w:r w:rsidR="00112D5A">
        <w:t>The top 4 are “duration”, “contact”, “month” and “day”, with “duration” being much more prominent than others. Note that “contact”, “month” and “day” are all categorical columns.</w:t>
      </w:r>
    </w:p>
    <w:p w14:paraId="7584A262" w14:textId="43216ECE" w:rsidR="00D831C3" w:rsidRDefault="00AE0FC1" w:rsidP="006613B1">
      <w:r>
        <w:tab/>
      </w:r>
      <w:r w:rsidR="00112D5A">
        <w:t>C</w:t>
      </w:r>
      <w:r>
        <w:t xml:space="preserve">olumn “duration” </w:t>
      </w:r>
      <w:r w:rsidR="007C2F32">
        <w:t xml:space="preserve">in data description </w:t>
      </w:r>
      <w:r w:rsidR="008B546C">
        <w:t>describe</w:t>
      </w:r>
      <w:r w:rsidR="00FC51EB">
        <w:t>s as</w:t>
      </w:r>
      <w:r w:rsidR="008B546C">
        <w:t xml:space="preserve"> </w:t>
      </w:r>
      <w:r w:rsidR="007C2F32" w:rsidRPr="00D831C3">
        <w:rPr>
          <w:i/>
          <w:iCs/>
        </w:rPr>
        <w:t>last contact duration</w:t>
      </w:r>
      <w:r w:rsidR="007C2F32">
        <w:t xml:space="preserve">, and it is </w:t>
      </w:r>
      <w:r w:rsidR="00D831C3">
        <w:t>straightforward</w:t>
      </w:r>
      <w:r w:rsidR="007C2F32">
        <w:t xml:space="preserve"> that if the contact </w:t>
      </w:r>
      <w:r w:rsidR="00D831C3">
        <w:rPr>
          <w:rFonts w:hint="eastAsia"/>
        </w:rPr>
        <w:t>t</w:t>
      </w:r>
      <w:r w:rsidR="00D831C3">
        <w:t>ime is long, the person is more likely to subscribe the term deposit, hence the high feature importance of both models.</w:t>
      </w:r>
    </w:p>
    <w:p w14:paraId="05A30C0C" w14:textId="3DAAAEFA" w:rsidR="00D831C3" w:rsidRDefault="00D831C3" w:rsidP="006613B1">
      <w:r>
        <w:tab/>
      </w:r>
      <w:r w:rsidR="00E67AEF">
        <w:t xml:space="preserve">We can see again that </w:t>
      </w:r>
      <w:proofErr w:type="spellStart"/>
      <w:r w:rsidR="00E67AEF">
        <w:t>LightGBM</w:t>
      </w:r>
      <w:proofErr w:type="spellEnd"/>
      <w:r w:rsidR="00112D5A">
        <w:t xml:space="preserve"> inclines to choose numerical columns to predict</w:t>
      </w:r>
      <w:r w:rsidR="00E67AEF">
        <w:t xml:space="preserve">, while </w:t>
      </w:r>
      <w:proofErr w:type="spellStart"/>
      <w:r w:rsidR="00E67AEF">
        <w:t>CatBoost</w:t>
      </w:r>
      <w:proofErr w:type="spellEnd"/>
      <w:r w:rsidR="00E67AEF">
        <w:t xml:space="preserve"> uses </w:t>
      </w:r>
      <w:r w:rsidR="002D77A5">
        <w:t>categorical features.</w:t>
      </w:r>
      <w:r w:rsidR="00112D5A">
        <w:t xml:space="preserve"> Since “duration” is an important feature in both models, and exclud</w:t>
      </w:r>
      <w:r w:rsidR="001B7F7C">
        <w:t>ing that</w:t>
      </w:r>
      <w:r w:rsidR="00112D5A">
        <w:t>, we can still see the models’ tendency based on column</w:t>
      </w:r>
      <w:r w:rsidR="00FC51EB">
        <w:t>’s</w:t>
      </w:r>
      <w:r w:rsidR="00112D5A">
        <w:t xml:space="preserve"> nature.</w:t>
      </w:r>
    </w:p>
    <w:p w14:paraId="3F8F4E77" w14:textId="1E6F4FCC" w:rsidR="00C74358" w:rsidRDefault="00C3410B" w:rsidP="00C74358">
      <w:pPr>
        <w:pStyle w:val="21"/>
        <w:rPr>
          <w:rStyle w:val="a7"/>
        </w:rPr>
      </w:pPr>
      <w:hyperlink r:id="rId26" w:history="1">
        <w:bookmarkStart w:id="48" w:name="_Toc42863647"/>
        <w:r w:rsidR="00C74358" w:rsidRPr="001618D8">
          <w:rPr>
            <w:rStyle w:val="a7"/>
          </w:rPr>
          <w:t>E-Sun Bank Fraud Detection</w:t>
        </w:r>
        <w:bookmarkEnd w:id="48"/>
      </w:hyperlink>
    </w:p>
    <w:p w14:paraId="08366538" w14:textId="7E052D1F" w:rsidR="000D714C" w:rsidRPr="009549B5" w:rsidRDefault="000D714C" w:rsidP="000D714C">
      <w:pPr>
        <w:ind w:firstLine="480"/>
      </w:pPr>
      <w:r>
        <w:t>Binary column ‘</w:t>
      </w:r>
      <w:proofErr w:type="spellStart"/>
      <w:r>
        <w:t>flbmk</w:t>
      </w:r>
      <w:proofErr w:type="spellEnd"/>
      <w:r>
        <w:t>’ and ‘flg_3dsmk’ have some missing values</w:t>
      </w:r>
      <w:r w:rsidR="00C46F5E">
        <w:t xml:space="preserve"> </w:t>
      </w:r>
      <w:r>
        <w:t xml:space="preserve">(less than 10%), </w:t>
      </w:r>
      <w:r w:rsidR="00C46F5E">
        <w:t xml:space="preserve">therefore, we </w:t>
      </w:r>
      <w:r>
        <w:t>preprocess them by assigning them value “Missing”, in effect, making it the third category value.</w:t>
      </w:r>
    </w:p>
    <w:p w14:paraId="3302A9BC" w14:textId="77777777" w:rsidR="000D714C" w:rsidRPr="000D714C" w:rsidRDefault="000D714C" w:rsidP="000D714C"/>
    <w:p w14:paraId="63B9A708" w14:textId="74786405" w:rsidR="006613B1" w:rsidRDefault="00CC4A08" w:rsidP="006613B1">
      <w:pPr>
        <w:pStyle w:val="31"/>
      </w:pPr>
      <w:bookmarkStart w:id="49" w:name="_Toc42863648"/>
      <w:proofErr w:type="spellStart"/>
      <w:proofErr w:type="gramStart"/>
      <w:r>
        <w:lastRenderedPageBreak/>
        <w:t>LightGBM</w:t>
      </w:r>
      <w:proofErr w:type="spellEnd"/>
      <w:r w:rsidR="00B7133E">
        <w:t>(</w:t>
      </w:r>
      <w:proofErr w:type="gramEnd"/>
      <w:r w:rsidR="00B7133E">
        <w:t>Self-made train(0.75)/test(0.25) on initial training sets)</w:t>
      </w:r>
      <w:bookmarkEnd w:id="49"/>
    </w:p>
    <w:p w14:paraId="486CE672" w14:textId="401804C4" w:rsidR="00434AC0" w:rsidRDefault="00B7133E" w:rsidP="00810DFF">
      <w:pPr>
        <w:ind w:leftChars="100" w:left="240"/>
      </w:pPr>
      <w:r>
        <w:rPr>
          <w:rFonts w:hint="eastAsia"/>
        </w:rPr>
        <w:t>A</w:t>
      </w:r>
      <w:r>
        <w:t xml:space="preserve">UC = </w:t>
      </w:r>
      <w:r w:rsidRPr="00B7133E">
        <w:t>0.9654</w:t>
      </w:r>
      <w:r w:rsidR="00403D60">
        <w:t>1</w:t>
      </w:r>
    </w:p>
    <w:p w14:paraId="5C859C16" w14:textId="179F0460" w:rsidR="00434AC0" w:rsidRDefault="00434AC0" w:rsidP="00810DFF">
      <w:pPr>
        <w:ind w:leftChars="100" w:left="240"/>
      </w:pPr>
      <w:r>
        <w:rPr>
          <w:rFonts w:hint="eastAsia"/>
        </w:rPr>
        <w:t>T</w:t>
      </w:r>
      <w:r>
        <w:t xml:space="preserve">raining </w:t>
      </w:r>
      <w:r w:rsidR="00810DFF">
        <w:t>Time:</w:t>
      </w:r>
      <w:r>
        <w:t xml:space="preserve"> </w:t>
      </w:r>
      <w:r w:rsidR="00567A81">
        <w:t>1 min 1 s</w:t>
      </w:r>
    </w:p>
    <w:p w14:paraId="314A8DE9" w14:textId="254259F4" w:rsidR="00567A81" w:rsidRPr="00567A81" w:rsidRDefault="00567A81" w:rsidP="00810DFF">
      <w:pPr>
        <w:ind w:leftChars="100" w:left="240"/>
      </w:pPr>
      <w:r>
        <w:rPr>
          <w:rFonts w:hint="eastAsia"/>
        </w:rPr>
        <w:t>E</w:t>
      </w:r>
      <w:r>
        <w:t>arly stop min</w:t>
      </w:r>
      <w:r w:rsidR="00DE5A37">
        <w:t>imum</w:t>
      </w:r>
      <w:r>
        <w:t xml:space="preserve"> log loss at iteration 116</w:t>
      </w:r>
    </w:p>
    <w:p w14:paraId="0CC1DFD9" w14:textId="41C0A65B" w:rsidR="00434AC0" w:rsidRDefault="00434AC0" w:rsidP="00810DFF">
      <w:pPr>
        <w:ind w:leftChars="100" w:left="240"/>
      </w:pPr>
      <w:r>
        <w:rPr>
          <w:rFonts w:hint="eastAsia"/>
        </w:rPr>
        <w:t>F</w:t>
      </w:r>
      <w:r>
        <w:t xml:space="preserve">eature </w:t>
      </w:r>
      <w:r w:rsidR="00810DFF">
        <w:t>Importance:</w:t>
      </w:r>
      <w:r>
        <w:t xml:space="preserve"> </w:t>
      </w:r>
    </w:p>
    <w:p w14:paraId="371FDD9D" w14:textId="22B9252D" w:rsidR="00434AC0" w:rsidRDefault="00567A81" w:rsidP="00B7133E">
      <w:r>
        <w:rPr>
          <w:noProof/>
        </w:rPr>
        <w:drawing>
          <wp:inline distT="0" distB="0" distL="0" distR="0" wp14:anchorId="099D3CB4" wp14:editId="65A11DDC">
            <wp:extent cx="5400040" cy="2677795"/>
            <wp:effectExtent l="0" t="0" r="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677795"/>
                    </a:xfrm>
                    <a:prstGeom prst="rect">
                      <a:avLst/>
                    </a:prstGeom>
                  </pic:spPr>
                </pic:pic>
              </a:graphicData>
            </a:graphic>
          </wp:inline>
        </w:drawing>
      </w:r>
    </w:p>
    <w:p w14:paraId="33D3F422" w14:textId="05A8CF8E" w:rsidR="00440D55" w:rsidRPr="00B7133E" w:rsidRDefault="00440D55" w:rsidP="00B7133E">
      <w:r>
        <w:rPr>
          <w:rFonts w:hint="eastAsia"/>
        </w:rPr>
        <w:t>T</w:t>
      </w:r>
      <w:r>
        <w:t>he top 4 features being “</w:t>
      </w:r>
      <w:proofErr w:type="spellStart"/>
      <w:r>
        <w:t>bacno</w:t>
      </w:r>
      <w:proofErr w:type="spellEnd"/>
      <w:r>
        <w:t>”, “</w:t>
      </w:r>
      <w:proofErr w:type="spellStart"/>
      <w:r>
        <w:t>cano</w:t>
      </w:r>
      <w:proofErr w:type="spellEnd"/>
      <w:r>
        <w:t>”, “</w:t>
      </w:r>
      <w:proofErr w:type="spellStart"/>
      <w:r>
        <w:t>mchno</w:t>
      </w:r>
      <w:proofErr w:type="spellEnd"/>
      <w:r>
        <w:t>” and “</w:t>
      </w:r>
      <w:proofErr w:type="spellStart"/>
      <w:r>
        <w:t>conam</w:t>
      </w:r>
      <w:proofErr w:type="spellEnd"/>
      <w:r>
        <w:t>”</w:t>
      </w:r>
      <w:r w:rsidR="00FB26F3">
        <w:t>, with “</w:t>
      </w:r>
      <w:proofErr w:type="spellStart"/>
      <w:r w:rsidR="00FB26F3">
        <w:t>bacno</w:t>
      </w:r>
      <w:proofErr w:type="spellEnd"/>
      <w:r w:rsidR="00FB26F3">
        <w:t xml:space="preserve">” being much more prominent than others”. </w:t>
      </w:r>
      <w:r>
        <w:t xml:space="preserve">The top 3 are </w:t>
      </w:r>
      <w:r w:rsidR="00732505">
        <w:t xml:space="preserve">in </w:t>
      </w:r>
      <w:r>
        <w:t>categorical</w:t>
      </w:r>
      <w:r w:rsidR="00732505">
        <w:t xml:space="preserve"> form</w:t>
      </w:r>
      <w:r>
        <w:t>, and “</w:t>
      </w:r>
      <w:proofErr w:type="spellStart"/>
      <w:r>
        <w:t>conam</w:t>
      </w:r>
      <w:proofErr w:type="spellEnd"/>
      <w:r>
        <w:t xml:space="preserve">” is </w:t>
      </w:r>
      <w:r w:rsidR="00732505">
        <w:t xml:space="preserve">in </w:t>
      </w:r>
      <w:r>
        <w:t>numerical</w:t>
      </w:r>
      <w:r w:rsidR="00732505">
        <w:t xml:space="preserve"> form</w:t>
      </w:r>
      <w:r>
        <w:t>.</w:t>
      </w:r>
    </w:p>
    <w:p w14:paraId="405A1CD5" w14:textId="1D80E25A" w:rsidR="00A91CA1" w:rsidRDefault="00CC4A08" w:rsidP="006613B1">
      <w:pPr>
        <w:pStyle w:val="31"/>
      </w:pPr>
      <w:bookmarkStart w:id="50" w:name="_Toc42863649"/>
      <w:proofErr w:type="spellStart"/>
      <w:proofErr w:type="gramStart"/>
      <w:r>
        <w:rPr>
          <w:rFonts w:hint="eastAsia"/>
        </w:rPr>
        <w:t>C</w:t>
      </w:r>
      <w:r>
        <w:t>atBoost</w:t>
      </w:r>
      <w:proofErr w:type="spellEnd"/>
      <w:r w:rsidR="00B7133E">
        <w:t>(</w:t>
      </w:r>
      <w:proofErr w:type="gramEnd"/>
      <w:r w:rsidR="00B7133E">
        <w:t>Self-made train(0.75)/test(0.25) on initial training sets)</w:t>
      </w:r>
      <w:bookmarkEnd w:id="50"/>
    </w:p>
    <w:p w14:paraId="5C4D7093" w14:textId="0F283D02" w:rsidR="006613B1" w:rsidRDefault="00B7133E" w:rsidP="006613B1">
      <w:r>
        <w:t xml:space="preserve">AUC = </w:t>
      </w:r>
      <w:r w:rsidRPr="00B7133E">
        <w:t>0.9736</w:t>
      </w:r>
      <w:r w:rsidR="000E6111">
        <w:t>1</w:t>
      </w:r>
    </w:p>
    <w:p w14:paraId="04B531DF" w14:textId="6EDE9A6D" w:rsidR="00434AC0" w:rsidRDefault="00434AC0" w:rsidP="00434AC0">
      <w:r>
        <w:rPr>
          <w:rFonts w:hint="eastAsia"/>
        </w:rPr>
        <w:t>T</w:t>
      </w:r>
      <w:r>
        <w:t xml:space="preserve">raining </w:t>
      </w:r>
      <w:r w:rsidR="00597D47">
        <w:t>Time:</w:t>
      </w:r>
      <w:r>
        <w:t xml:space="preserve"> </w:t>
      </w:r>
      <w:r w:rsidR="00E8112B">
        <w:t>58min 14s</w:t>
      </w:r>
    </w:p>
    <w:p w14:paraId="1802E7CE" w14:textId="261EDB62" w:rsidR="00094908" w:rsidRPr="00094908" w:rsidRDefault="00094908" w:rsidP="00434AC0">
      <w:r>
        <w:rPr>
          <w:rFonts w:hint="eastAsia"/>
        </w:rPr>
        <w:t>E</w:t>
      </w:r>
      <w:r>
        <w:t>arly stop min</w:t>
      </w:r>
      <w:r w:rsidR="002E28DF">
        <w:t>imum</w:t>
      </w:r>
      <w:r>
        <w:t xml:space="preserve"> log loss at iteration</w:t>
      </w:r>
      <w:r w:rsidR="002E28DF">
        <w:t xml:space="preserve"> 860</w:t>
      </w:r>
    </w:p>
    <w:p w14:paraId="3646E7AB" w14:textId="19353D4B" w:rsidR="00434AC0" w:rsidRDefault="00434AC0" w:rsidP="00434AC0">
      <w:r>
        <w:rPr>
          <w:rFonts w:hint="eastAsia"/>
        </w:rPr>
        <w:t>F</w:t>
      </w:r>
      <w:r>
        <w:t xml:space="preserve">eature </w:t>
      </w:r>
      <w:r w:rsidR="00597D47">
        <w:t>Importance:</w:t>
      </w:r>
      <w:r>
        <w:t xml:space="preserve"> </w:t>
      </w:r>
    </w:p>
    <w:p w14:paraId="17B93051" w14:textId="5933CEE6" w:rsidR="00440D55" w:rsidRDefault="00E8112B" w:rsidP="006613B1">
      <w:r>
        <w:rPr>
          <w:noProof/>
        </w:rPr>
        <w:lastRenderedPageBreak/>
        <w:drawing>
          <wp:inline distT="0" distB="0" distL="0" distR="0" wp14:anchorId="028E358C" wp14:editId="15DD50E9">
            <wp:extent cx="5400040" cy="2600960"/>
            <wp:effectExtent l="0" t="0" r="0"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600960"/>
                    </a:xfrm>
                    <a:prstGeom prst="rect">
                      <a:avLst/>
                    </a:prstGeom>
                  </pic:spPr>
                </pic:pic>
              </a:graphicData>
            </a:graphic>
          </wp:inline>
        </w:drawing>
      </w:r>
    </w:p>
    <w:p w14:paraId="339527EB" w14:textId="33CE025B" w:rsidR="00440D55" w:rsidDel="00FF00E7" w:rsidRDefault="00440D55" w:rsidP="006613B1">
      <w:pPr>
        <w:rPr>
          <w:del w:id="51" w:author="ISH G" w:date="2020-06-10T15:26:00Z"/>
        </w:rPr>
      </w:pPr>
      <w:r>
        <w:tab/>
        <w:t>The top 4 features are “</w:t>
      </w:r>
      <w:proofErr w:type="spellStart"/>
      <w:r>
        <w:t>stocn</w:t>
      </w:r>
      <w:proofErr w:type="spellEnd"/>
      <w:r>
        <w:t>”, “</w:t>
      </w:r>
      <w:proofErr w:type="spellStart"/>
      <w:r>
        <w:t>conam</w:t>
      </w:r>
      <w:proofErr w:type="spellEnd"/>
      <w:r>
        <w:t>”, “</w:t>
      </w:r>
      <w:proofErr w:type="spellStart"/>
      <w:r>
        <w:t>cano</w:t>
      </w:r>
      <w:proofErr w:type="spellEnd"/>
      <w:r>
        <w:t>” and “</w:t>
      </w:r>
      <w:proofErr w:type="spellStart"/>
      <w:r>
        <w:t>locdt</w:t>
      </w:r>
      <w:proofErr w:type="spellEnd"/>
      <w:r>
        <w:t>”</w:t>
      </w:r>
      <w:r w:rsidR="00FB26F3">
        <w:t>, with “</w:t>
      </w:r>
      <w:proofErr w:type="spellStart"/>
      <w:r w:rsidR="00FB26F3">
        <w:t>stocn</w:t>
      </w:r>
      <w:proofErr w:type="spellEnd"/>
      <w:r w:rsidR="00FB26F3">
        <w:t>” being much more prominent than others.</w:t>
      </w:r>
    </w:p>
    <w:p w14:paraId="013D34A7" w14:textId="2419AB1C" w:rsidR="00FB26F3" w:rsidRDefault="00FB26F3" w:rsidP="00FF00E7"/>
    <w:p w14:paraId="362F3E6A" w14:textId="11485B9E" w:rsidR="001A2C14" w:rsidRDefault="00FB26F3" w:rsidP="00FF00E7">
      <w:r w:rsidRPr="00FF00E7">
        <w:tab/>
        <w:t xml:space="preserve">Note </w:t>
      </w:r>
      <w:r w:rsidR="009A0B46" w:rsidRPr="00FF00E7">
        <w:t>in</w:t>
      </w:r>
      <w:r w:rsidRPr="00FF00E7">
        <w:t xml:space="preserve"> this particular dataset, using default hyperparameters, </w:t>
      </w:r>
      <w:proofErr w:type="spellStart"/>
      <w:r w:rsidRPr="00FF00E7">
        <w:t>CatBoost</w:t>
      </w:r>
      <w:proofErr w:type="spellEnd"/>
      <w:r w:rsidRPr="00FF00E7">
        <w:t xml:space="preserve"> </w:t>
      </w:r>
      <w:r w:rsidR="009A0B46" w:rsidRPr="00FF00E7">
        <w:t>performs</w:t>
      </w:r>
      <w:r w:rsidRPr="00FF00E7">
        <w:t xml:space="preserve"> much more iterations to </w:t>
      </w:r>
      <w:r w:rsidR="00D413D7" w:rsidRPr="00FF00E7">
        <w:t>train (</w:t>
      </w:r>
      <w:r w:rsidR="002B5B5F" w:rsidRPr="00FF00E7">
        <w:t>860 iterations</w:t>
      </w:r>
      <w:r w:rsidRPr="00FF00E7">
        <w:t xml:space="preserve">) </w:t>
      </w:r>
      <w:r w:rsidR="002B5B5F" w:rsidRPr="00FF00E7">
        <w:t xml:space="preserve">than </w:t>
      </w:r>
      <w:proofErr w:type="spellStart"/>
      <w:proofErr w:type="gramStart"/>
      <w:r w:rsidR="002B5B5F" w:rsidRPr="00FF00E7">
        <w:t>LightGBM</w:t>
      </w:r>
      <w:proofErr w:type="spellEnd"/>
      <w:r w:rsidR="002B5B5F" w:rsidRPr="00FF00E7">
        <w:t>(</w:t>
      </w:r>
      <w:proofErr w:type="gramEnd"/>
      <w:r w:rsidR="002B5B5F" w:rsidRPr="00FF00E7">
        <w:t xml:space="preserve">116 iterations). </w:t>
      </w:r>
      <w:r w:rsidR="00072819" w:rsidRPr="00FF00E7">
        <w:t>By looking into</w:t>
      </w:r>
      <w:r w:rsidR="00D71694" w:rsidRPr="00FF00E7">
        <w:t xml:space="preserve"> the most prominent feature, </w:t>
      </w:r>
      <w:r w:rsidR="00072819" w:rsidRPr="00FF00E7">
        <w:t xml:space="preserve">we find that </w:t>
      </w:r>
      <w:proofErr w:type="spellStart"/>
      <w:r w:rsidR="00D71694" w:rsidRPr="00FF00E7">
        <w:t>LightGBM</w:t>
      </w:r>
      <w:proofErr w:type="spellEnd"/>
      <w:r w:rsidR="00D71694" w:rsidRPr="00FF00E7">
        <w:t xml:space="preserve"> uses</w:t>
      </w:r>
      <w:r w:rsidR="007D1C96" w:rsidRPr="00FF00E7">
        <w:rPr>
          <w:rFonts w:hint="eastAsia"/>
        </w:rPr>
        <w:t xml:space="preserve"> t</w:t>
      </w:r>
      <w:r w:rsidR="007D1C96" w:rsidRPr="00FF00E7">
        <w:t>he feature</w:t>
      </w:r>
      <w:r w:rsidR="00D71694" w:rsidRPr="00FF00E7">
        <w:t xml:space="preserve"> “</w:t>
      </w:r>
      <w:proofErr w:type="spellStart"/>
      <w:r w:rsidR="00D71694" w:rsidRPr="00FF00E7">
        <w:t>bacno</w:t>
      </w:r>
      <w:proofErr w:type="spellEnd"/>
      <w:r w:rsidR="00D71694" w:rsidRPr="00FF00E7">
        <w:t xml:space="preserve">”, which </w:t>
      </w:r>
      <w:r w:rsidR="007D1C96" w:rsidRPr="00FF00E7">
        <w:t>means</w:t>
      </w:r>
      <w:r w:rsidR="00D71694" w:rsidRPr="00FF00E7">
        <w:t xml:space="preserve"> the </w:t>
      </w:r>
      <w:r w:rsidR="007D1C96" w:rsidRPr="00FF00E7">
        <w:t xml:space="preserve">bank </w:t>
      </w:r>
      <w:r w:rsidR="00D71694" w:rsidRPr="00FF00E7">
        <w:t xml:space="preserve">account </w:t>
      </w:r>
      <w:r w:rsidR="007D1C96" w:rsidRPr="00FF00E7">
        <w:t xml:space="preserve">ID </w:t>
      </w:r>
      <w:r w:rsidR="00D71694" w:rsidRPr="00FF00E7">
        <w:t>that makes the transactio</w:t>
      </w:r>
      <w:r w:rsidR="00D413D7">
        <w:t xml:space="preserve">n </w:t>
      </w:r>
      <w:r w:rsidR="00D71694" w:rsidRPr="00FF00E7">
        <w:t xml:space="preserve">while </w:t>
      </w:r>
      <w:proofErr w:type="spellStart"/>
      <w:r w:rsidR="00D71694" w:rsidRPr="00FF00E7">
        <w:t>CatBoost</w:t>
      </w:r>
      <w:proofErr w:type="spellEnd"/>
      <w:r w:rsidR="00D71694" w:rsidRPr="00FF00E7">
        <w:t xml:space="preserve"> uses </w:t>
      </w:r>
      <w:r w:rsidR="007D1C96" w:rsidRPr="00FF00E7">
        <w:t xml:space="preserve">the feature </w:t>
      </w:r>
      <w:r w:rsidR="00D71694" w:rsidRPr="00FF00E7">
        <w:t>“</w:t>
      </w:r>
      <w:proofErr w:type="spellStart"/>
      <w:r w:rsidR="00D71694" w:rsidRPr="00FF00E7">
        <w:t>stocn</w:t>
      </w:r>
      <w:proofErr w:type="spellEnd"/>
      <w:r w:rsidR="00D71694" w:rsidRPr="00FF00E7">
        <w:t xml:space="preserve">”, which is the country that the transaction take place. If the aim is to predict the new clients’ fraudulent transactions, </w:t>
      </w:r>
      <w:proofErr w:type="spellStart"/>
      <w:r w:rsidR="00D71694" w:rsidRPr="00FF00E7">
        <w:t>CatBoost</w:t>
      </w:r>
      <w:proofErr w:type="spellEnd"/>
      <w:r w:rsidR="00D71694" w:rsidRPr="00FF00E7">
        <w:t xml:space="preserve"> might be a better choice here</w:t>
      </w:r>
      <w:r w:rsidR="00FF00E7">
        <w:t>,</w:t>
      </w:r>
      <w:r w:rsidR="007D1C96" w:rsidRPr="00FF00E7">
        <w:t xml:space="preserve"> since for a new client, the bank account ID “</w:t>
      </w:r>
      <w:proofErr w:type="spellStart"/>
      <w:r w:rsidR="007D1C96" w:rsidRPr="00FF00E7">
        <w:t>bacno</w:t>
      </w:r>
      <w:proofErr w:type="spellEnd"/>
      <w:r w:rsidR="007D1C96" w:rsidRPr="00FF00E7">
        <w:t xml:space="preserve">” </w:t>
      </w:r>
      <w:r w:rsidR="00A46A26" w:rsidRPr="00FF00E7">
        <w:t>is</w:t>
      </w:r>
      <w:r w:rsidR="007D1C96" w:rsidRPr="00FF00E7">
        <w:t xml:space="preserve"> new and unseen, while </w:t>
      </w:r>
      <w:r w:rsidR="00A46A26" w:rsidRPr="00FF00E7">
        <w:t>with “</w:t>
      </w:r>
      <w:proofErr w:type="spellStart"/>
      <w:r w:rsidR="00A46A26" w:rsidRPr="00FF00E7">
        <w:t>stocn</w:t>
      </w:r>
      <w:proofErr w:type="spellEnd"/>
      <w:r w:rsidR="00A46A26" w:rsidRPr="00FF00E7">
        <w:t>”, as long as the new client is from a country that the bank transactions regularly take place, the feature values almost always learned by the model.</w:t>
      </w:r>
    </w:p>
    <w:p w14:paraId="1FEF6DA1" w14:textId="690C2F12" w:rsidR="00D413D7" w:rsidRDefault="00D413D7" w:rsidP="00FF00E7"/>
    <w:p w14:paraId="1376BBEE" w14:textId="77777777" w:rsidR="00556A11" w:rsidRDefault="00556A11" w:rsidP="00FF00E7"/>
    <w:p w14:paraId="1CA90AFF" w14:textId="09BD1730" w:rsidR="00D71694" w:rsidRDefault="00A17769" w:rsidP="001A2C14">
      <w:pPr>
        <w:pStyle w:val="21"/>
      </w:pPr>
      <w:bookmarkStart w:id="52" w:name="_Toc42863650"/>
      <w:r w:rsidRPr="00B965B3">
        <w:lastRenderedPageBreak/>
        <w:t>Summary</w:t>
      </w:r>
      <w:r w:rsidR="00531B88" w:rsidRPr="00B965B3">
        <w:t xml:space="preserve"> </w:t>
      </w:r>
      <w:r w:rsidR="00B965B3">
        <w:t>(AUC &amp; Private Score)</w:t>
      </w:r>
      <w:bookmarkEnd w:id="52"/>
    </w:p>
    <w:p w14:paraId="23C854A5" w14:textId="77777777" w:rsidR="00D71694" w:rsidRDefault="00D71694" w:rsidP="00D71694">
      <w:pPr>
        <w:pStyle w:val="31"/>
      </w:pPr>
      <w:bookmarkStart w:id="53" w:name="_Toc42863651"/>
      <w:r>
        <w:t>Training speed</w:t>
      </w:r>
      <w:bookmarkEnd w:id="53"/>
    </w:p>
    <w:p w14:paraId="5763F397" w14:textId="0985C40C" w:rsidR="00D71694" w:rsidRDefault="00D71694" w:rsidP="00D71694">
      <w:r>
        <w:tab/>
        <w:t xml:space="preserve">It is almost always the case that </w:t>
      </w:r>
      <w:proofErr w:type="spellStart"/>
      <w:r>
        <w:t>LightGBM</w:t>
      </w:r>
      <w:proofErr w:type="spellEnd"/>
      <w:r>
        <w:t xml:space="preserve"> is much faster than </w:t>
      </w:r>
      <w:proofErr w:type="spellStart"/>
      <w:r>
        <w:t>CatBoost</w:t>
      </w:r>
      <w:proofErr w:type="spellEnd"/>
      <w:r>
        <w:t xml:space="preserve"> in terms of model training.</w:t>
      </w:r>
    </w:p>
    <w:p w14:paraId="3084C3CB" w14:textId="3195D4B0" w:rsidR="00D71694" w:rsidRDefault="00D71694" w:rsidP="00D71694">
      <w:r>
        <w:tab/>
        <w:t xml:space="preserve">Our guess is that because </w:t>
      </w:r>
      <w:proofErr w:type="spellStart"/>
      <w:r>
        <w:t>CatBoost</w:t>
      </w:r>
      <w:proofErr w:type="spellEnd"/>
      <w:r>
        <w:t xml:space="preserve"> preprocess categorical columns on its own</w:t>
      </w:r>
      <w:r w:rsidR="00445B02">
        <w:t xml:space="preserve"> predefined procedure</w:t>
      </w:r>
      <w:r>
        <w:t xml:space="preserve">, </w:t>
      </w:r>
      <w:r w:rsidR="00410E21">
        <w:t xml:space="preserve">the process </w:t>
      </w:r>
      <w:r>
        <w:t>may be very time consuming</w:t>
      </w:r>
      <w:r w:rsidR="00445B02" w:rsidRPr="00445B02">
        <w:t xml:space="preserve"> </w:t>
      </w:r>
      <w:r w:rsidR="00445B02">
        <w:t>for especially high cardinality ones</w:t>
      </w:r>
      <w:r>
        <w:t xml:space="preserve">. Since </w:t>
      </w:r>
      <w:proofErr w:type="spellStart"/>
      <w:r>
        <w:t>LightGBM</w:t>
      </w:r>
      <w:proofErr w:type="spellEnd"/>
      <w:r>
        <w:t xml:space="preserve"> requires users to manually encode categorical columns, this may be the reason why </w:t>
      </w:r>
      <w:proofErr w:type="spellStart"/>
      <w:r>
        <w:t>CatBoost</w:t>
      </w:r>
      <w:proofErr w:type="spellEnd"/>
      <w:r>
        <w:t xml:space="preserve"> is much slower.</w:t>
      </w:r>
    </w:p>
    <w:p w14:paraId="705817B6" w14:textId="4C67CE71" w:rsidR="00D71694" w:rsidRDefault="00D71694" w:rsidP="00D71694">
      <w:r>
        <w:tab/>
        <w:t xml:space="preserve">Discussing why the </w:t>
      </w:r>
      <w:proofErr w:type="gramStart"/>
      <w:r w:rsidR="007F54FD">
        <w:t>big time</w:t>
      </w:r>
      <w:proofErr w:type="gramEnd"/>
      <w:r>
        <w:t xml:space="preserve"> difference might be a very complex issue, and in this thesis we will only </w:t>
      </w:r>
      <w:r w:rsidR="00445B02">
        <w:t xml:space="preserve">can </w:t>
      </w:r>
      <w:r>
        <w:t xml:space="preserve">conclude that </w:t>
      </w:r>
      <w:proofErr w:type="spellStart"/>
      <w:r>
        <w:t>LightGBM’s</w:t>
      </w:r>
      <w:proofErr w:type="spellEnd"/>
      <w:r>
        <w:t xml:space="preserve"> training speed is always much faster than </w:t>
      </w:r>
      <w:proofErr w:type="spellStart"/>
      <w:r>
        <w:t>CatBoost</w:t>
      </w:r>
      <w:proofErr w:type="spellEnd"/>
      <w:r>
        <w:t xml:space="preserve"> for </w:t>
      </w:r>
      <w:r w:rsidR="00280918">
        <w:t xml:space="preserve">the </w:t>
      </w:r>
      <w:r>
        <w:t>four datasets.</w:t>
      </w:r>
    </w:p>
    <w:p w14:paraId="449A3709" w14:textId="77777777" w:rsidR="00D71694" w:rsidRPr="00D71694" w:rsidRDefault="00D71694" w:rsidP="00D71694"/>
    <w:p w14:paraId="43BD624B" w14:textId="6265F34C" w:rsidR="00A75B6A" w:rsidRDefault="00A75B6A" w:rsidP="00A75B6A">
      <w:pPr>
        <w:pStyle w:val="31"/>
      </w:pPr>
      <w:bookmarkStart w:id="54" w:name="_Toc42863652"/>
      <w:r>
        <w:t>Performance</w:t>
      </w:r>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2839"/>
        <w:gridCol w:w="2839"/>
      </w:tblGrid>
      <w:tr w:rsidR="00B010FC" w14:paraId="55F0A394" w14:textId="77777777" w:rsidTr="00154ACE">
        <w:trPr>
          <w:jc w:val="center"/>
        </w:trPr>
        <w:tc>
          <w:tcPr>
            <w:tcW w:w="2853" w:type="dxa"/>
            <w:tcBorders>
              <w:tl2br w:val="single" w:sz="4" w:space="0" w:color="auto"/>
            </w:tcBorders>
            <w:shd w:val="clear" w:color="auto" w:fill="auto"/>
            <w:vAlign w:val="center"/>
          </w:tcPr>
          <w:p w14:paraId="356C7BA8" w14:textId="77777777" w:rsidR="00B010FC" w:rsidRDefault="00B010FC" w:rsidP="00154ACE"/>
        </w:tc>
        <w:tc>
          <w:tcPr>
            <w:tcW w:w="2853" w:type="dxa"/>
            <w:shd w:val="clear" w:color="auto" w:fill="auto"/>
            <w:vAlign w:val="center"/>
          </w:tcPr>
          <w:p w14:paraId="1DD0A5B0" w14:textId="77777777" w:rsidR="00B010FC" w:rsidRDefault="00B010FC" w:rsidP="00154ACE">
            <w:r>
              <w:rPr>
                <w:rFonts w:hint="eastAsia"/>
              </w:rPr>
              <w:t>P</w:t>
            </w:r>
            <w:r>
              <w:t>ercentage of categorical variables &lt;=70%</w:t>
            </w:r>
          </w:p>
        </w:tc>
        <w:tc>
          <w:tcPr>
            <w:tcW w:w="2854" w:type="dxa"/>
            <w:shd w:val="clear" w:color="auto" w:fill="auto"/>
            <w:vAlign w:val="center"/>
          </w:tcPr>
          <w:p w14:paraId="6871199E" w14:textId="77777777" w:rsidR="00B010FC" w:rsidRDefault="00B010FC" w:rsidP="00154ACE">
            <w:r>
              <w:rPr>
                <w:rFonts w:hint="eastAsia"/>
              </w:rPr>
              <w:t>P</w:t>
            </w:r>
            <w:r>
              <w:t>ercentage of categorical variables &gt;70%</w:t>
            </w:r>
          </w:p>
        </w:tc>
      </w:tr>
      <w:tr w:rsidR="00B010FC" w14:paraId="155E82F1" w14:textId="77777777" w:rsidTr="00154ACE">
        <w:trPr>
          <w:jc w:val="center"/>
        </w:trPr>
        <w:tc>
          <w:tcPr>
            <w:tcW w:w="2853" w:type="dxa"/>
            <w:shd w:val="clear" w:color="auto" w:fill="auto"/>
            <w:vAlign w:val="center"/>
          </w:tcPr>
          <w:p w14:paraId="0BC05529" w14:textId="77777777" w:rsidR="00B010FC" w:rsidRDefault="00B010FC" w:rsidP="00154ACE">
            <w:r>
              <w:rPr>
                <w:rFonts w:hint="eastAsia"/>
              </w:rPr>
              <w:t>P</w:t>
            </w:r>
            <w:r>
              <w:t>ercentage of binary variables &lt;= 25%</w:t>
            </w:r>
          </w:p>
        </w:tc>
        <w:tc>
          <w:tcPr>
            <w:tcW w:w="2853" w:type="dxa"/>
            <w:shd w:val="clear" w:color="auto" w:fill="auto"/>
            <w:vAlign w:val="center"/>
          </w:tcPr>
          <w:p w14:paraId="6C8FCB0D" w14:textId="77777777" w:rsidR="00B010FC" w:rsidRDefault="00B010FC" w:rsidP="00154ACE">
            <w:r>
              <w:rPr>
                <w:rFonts w:hint="eastAsia"/>
              </w:rPr>
              <w:t>T</w:t>
            </w:r>
            <w:r>
              <w:t>itanic Dataset</w:t>
            </w:r>
          </w:p>
          <w:p w14:paraId="636DA4A9" w14:textId="77777777" w:rsidR="00B010FC" w:rsidRDefault="00B010FC" w:rsidP="00154ACE">
            <w:proofErr w:type="spellStart"/>
            <w:proofErr w:type="gramStart"/>
            <w:r>
              <w:t>LightGBM</w:t>
            </w:r>
            <w:proofErr w:type="spellEnd"/>
            <w:r>
              <w:t>(</w:t>
            </w:r>
            <w:proofErr w:type="gramEnd"/>
            <w:r>
              <w:t>85.10%)</w:t>
            </w:r>
          </w:p>
          <w:p w14:paraId="0052D9D0" w14:textId="77777777" w:rsidR="00B010FC" w:rsidRDefault="00B010FC" w:rsidP="00154ACE">
            <w:proofErr w:type="spellStart"/>
            <w:proofErr w:type="gramStart"/>
            <w:r>
              <w:rPr>
                <w:rFonts w:hint="eastAsia"/>
              </w:rPr>
              <w:t>C</w:t>
            </w:r>
            <w:r>
              <w:t>atBoost</w:t>
            </w:r>
            <w:proofErr w:type="spellEnd"/>
            <w:r w:rsidRPr="002939AC">
              <w:rPr>
                <w:b/>
                <w:bCs/>
              </w:rPr>
              <w:t>(</w:t>
            </w:r>
            <w:proofErr w:type="gramEnd"/>
            <w:r w:rsidRPr="002939AC">
              <w:rPr>
                <w:b/>
                <w:bCs/>
              </w:rPr>
              <w:t>86.13%)</w:t>
            </w:r>
          </w:p>
        </w:tc>
        <w:tc>
          <w:tcPr>
            <w:tcW w:w="2854" w:type="dxa"/>
            <w:shd w:val="clear" w:color="auto" w:fill="auto"/>
            <w:vAlign w:val="center"/>
          </w:tcPr>
          <w:p w14:paraId="057AC20E" w14:textId="77777777" w:rsidR="00B010FC" w:rsidRDefault="00B010FC" w:rsidP="00154ACE">
            <w:r>
              <w:t xml:space="preserve">Cat in the </w:t>
            </w:r>
            <w:proofErr w:type="spellStart"/>
            <w:r>
              <w:t>dat</w:t>
            </w:r>
            <w:proofErr w:type="spellEnd"/>
            <w:r>
              <w:t xml:space="preserve"> dataset</w:t>
            </w:r>
          </w:p>
          <w:p w14:paraId="51733D1F" w14:textId="77777777" w:rsidR="00B010FC" w:rsidRDefault="00B010FC" w:rsidP="00154ACE">
            <w:proofErr w:type="spellStart"/>
            <w:proofErr w:type="gramStart"/>
            <w:r>
              <w:rPr>
                <w:rFonts w:hint="eastAsia"/>
              </w:rPr>
              <w:t>L</w:t>
            </w:r>
            <w:r>
              <w:t>ightGBM</w:t>
            </w:r>
            <w:proofErr w:type="spellEnd"/>
            <w:r>
              <w:t>(</w:t>
            </w:r>
            <w:proofErr w:type="gramEnd"/>
            <w:r>
              <w:t>75.09%)</w:t>
            </w:r>
          </w:p>
          <w:p w14:paraId="4CFCB2A7" w14:textId="77777777" w:rsidR="00B010FC" w:rsidRDefault="00B010FC" w:rsidP="00154ACE">
            <w:proofErr w:type="spellStart"/>
            <w:proofErr w:type="gramStart"/>
            <w:r>
              <w:rPr>
                <w:rFonts w:hint="eastAsia"/>
              </w:rPr>
              <w:t>C</w:t>
            </w:r>
            <w:r>
              <w:t>atBoost</w:t>
            </w:r>
            <w:proofErr w:type="spellEnd"/>
            <w:r w:rsidRPr="002939AC">
              <w:rPr>
                <w:b/>
                <w:bCs/>
              </w:rPr>
              <w:t>(</w:t>
            </w:r>
            <w:proofErr w:type="gramEnd"/>
            <w:r w:rsidRPr="002939AC">
              <w:rPr>
                <w:b/>
                <w:bCs/>
              </w:rPr>
              <w:t>79.48%)</w:t>
            </w:r>
          </w:p>
        </w:tc>
      </w:tr>
      <w:tr w:rsidR="00B010FC" w14:paraId="6BE8E699" w14:textId="77777777" w:rsidTr="00154ACE">
        <w:trPr>
          <w:jc w:val="center"/>
        </w:trPr>
        <w:tc>
          <w:tcPr>
            <w:tcW w:w="2853" w:type="dxa"/>
            <w:shd w:val="clear" w:color="auto" w:fill="auto"/>
            <w:vAlign w:val="center"/>
          </w:tcPr>
          <w:p w14:paraId="65D21BF5" w14:textId="77777777" w:rsidR="00B010FC" w:rsidRDefault="00B010FC" w:rsidP="00154ACE">
            <w:r>
              <w:rPr>
                <w:rFonts w:hint="eastAsia"/>
              </w:rPr>
              <w:t>P</w:t>
            </w:r>
            <w:r>
              <w:t>ercentage of binary variables &gt; 25%</w:t>
            </w:r>
          </w:p>
        </w:tc>
        <w:tc>
          <w:tcPr>
            <w:tcW w:w="2853" w:type="dxa"/>
            <w:shd w:val="clear" w:color="auto" w:fill="auto"/>
            <w:vAlign w:val="center"/>
          </w:tcPr>
          <w:p w14:paraId="48877FFD" w14:textId="77777777" w:rsidR="00B010FC" w:rsidRDefault="00B010FC" w:rsidP="00154ACE">
            <w:r>
              <w:rPr>
                <w:rFonts w:hint="eastAsia"/>
              </w:rPr>
              <w:t>B</w:t>
            </w:r>
            <w:r>
              <w:t>ank marketing dataset</w:t>
            </w:r>
          </w:p>
          <w:p w14:paraId="1145DBAA" w14:textId="77777777" w:rsidR="00B010FC" w:rsidRDefault="00B010FC" w:rsidP="00154ACE">
            <w:proofErr w:type="spellStart"/>
            <w:proofErr w:type="gramStart"/>
            <w:r>
              <w:rPr>
                <w:rFonts w:hint="eastAsia"/>
              </w:rPr>
              <w:t>L</w:t>
            </w:r>
            <w:r>
              <w:t>ightGBM</w:t>
            </w:r>
            <w:proofErr w:type="spellEnd"/>
            <w:r w:rsidRPr="00A43AA4">
              <w:rPr>
                <w:b/>
                <w:bCs/>
              </w:rPr>
              <w:t>(</w:t>
            </w:r>
            <w:proofErr w:type="gramEnd"/>
            <w:r w:rsidRPr="00A43AA4">
              <w:rPr>
                <w:b/>
                <w:bCs/>
              </w:rPr>
              <w:t>87.09%)</w:t>
            </w:r>
          </w:p>
          <w:p w14:paraId="4008B890" w14:textId="77777777" w:rsidR="00B010FC" w:rsidRDefault="00B010FC" w:rsidP="00154ACE">
            <w:proofErr w:type="spellStart"/>
            <w:proofErr w:type="gramStart"/>
            <w:r>
              <w:t>CatBoost</w:t>
            </w:r>
            <w:proofErr w:type="spellEnd"/>
            <w:r w:rsidRPr="00A43AA4">
              <w:t>(</w:t>
            </w:r>
            <w:proofErr w:type="gramEnd"/>
            <w:r w:rsidRPr="00A43AA4">
              <w:rPr>
                <w:rFonts w:hint="eastAsia"/>
              </w:rPr>
              <w:t>7</w:t>
            </w:r>
            <w:r w:rsidRPr="00A43AA4">
              <w:t>8.77%)</w:t>
            </w:r>
          </w:p>
        </w:tc>
        <w:tc>
          <w:tcPr>
            <w:tcW w:w="2854" w:type="dxa"/>
            <w:shd w:val="clear" w:color="auto" w:fill="auto"/>
            <w:vAlign w:val="center"/>
          </w:tcPr>
          <w:p w14:paraId="299D41CF" w14:textId="77777777" w:rsidR="00B010FC" w:rsidRDefault="00B010FC" w:rsidP="00154ACE">
            <w:r>
              <w:rPr>
                <w:rFonts w:hint="eastAsia"/>
              </w:rPr>
              <w:t>E</w:t>
            </w:r>
            <w:r>
              <w:t>-Sun fraud dataset</w:t>
            </w:r>
          </w:p>
          <w:p w14:paraId="10F25F58" w14:textId="77777777" w:rsidR="00B010FC" w:rsidRDefault="00B010FC" w:rsidP="00154ACE">
            <w:proofErr w:type="spellStart"/>
            <w:proofErr w:type="gramStart"/>
            <w:r>
              <w:rPr>
                <w:rFonts w:hint="eastAsia"/>
              </w:rPr>
              <w:t>L</w:t>
            </w:r>
            <w:r>
              <w:t>ightGBM</w:t>
            </w:r>
            <w:proofErr w:type="spellEnd"/>
            <w:r>
              <w:t>(</w:t>
            </w:r>
            <w:proofErr w:type="gramEnd"/>
            <w:r>
              <w:t>96.54%)</w:t>
            </w:r>
          </w:p>
          <w:p w14:paraId="3D406ED6" w14:textId="77777777" w:rsidR="00B010FC" w:rsidRDefault="00B010FC" w:rsidP="00154ACE">
            <w:proofErr w:type="spellStart"/>
            <w:proofErr w:type="gramStart"/>
            <w:r>
              <w:t>CatBoost</w:t>
            </w:r>
            <w:proofErr w:type="spellEnd"/>
            <w:r w:rsidRPr="002939AC">
              <w:rPr>
                <w:rFonts w:hint="eastAsia"/>
                <w:b/>
                <w:bCs/>
              </w:rPr>
              <w:t>(</w:t>
            </w:r>
            <w:proofErr w:type="gramEnd"/>
            <w:r w:rsidRPr="002939AC">
              <w:rPr>
                <w:b/>
                <w:bCs/>
              </w:rPr>
              <w:t>97.36%)</w:t>
            </w:r>
          </w:p>
        </w:tc>
      </w:tr>
    </w:tbl>
    <w:p w14:paraId="60E37A22" w14:textId="77777777" w:rsidR="00B010FC" w:rsidRDefault="00B010FC" w:rsidP="00B010FC">
      <w:pPr>
        <w:pStyle w:val="ab"/>
      </w:pPr>
      <w:bookmarkStart w:id="55" w:name="_Toc42698735"/>
      <w:r>
        <w:t xml:space="preserve">Table </w:t>
      </w:r>
      <w:r w:rsidR="007D5D7C">
        <w:fldChar w:fldCharType="begin"/>
      </w:r>
      <w:r w:rsidR="007D5D7C">
        <w:instrText xml:space="preserve"> STYLEREF 1 \s </w:instrText>
      </w:r>
      <w:r w:rsidR="007D5D7C">
        <w:fldChar w:fldCharType="separate"/>
      </w:r>
      <w:r>
        <w:rPr>
          <w:noProof/>
        </w:rPr>
        <w:t>4</w:t>
      </w:r>
      <w:r w:rsidR="007D5D7C">
        <w:rPr>
          <w:noProof/>
        </w:rPr>
        <w:fldChar w:fldCharType="end"/>
      </w:r>
      <w:r>
        <w:noBreakHyphen/>
      </w:r>
      <w:r w:rsidR="007D5D7C">
        <w:fldChar w:fldCharType="begin"/>
      </w:r>
      <w:r w:rsidR="007D5D7C">
        <w:instrText xml:space="preserve"> SEQ Table \* ARABIC \s 1 </w:instrText>
      </w:r>
      <w:r w:rsidR="007D5D7C">
        <w:fldChar w:fldCharType="separate"/>
      </w:r>
      <w:r>
        <w:rPr>
          <w:noProof/>
        </w:rPr>
        <w:t>1</w:t>
      </w:r>
      <w:r w:rsidR="007D5D7C">
        <w:rPr>
          <w:noProof/>
        </w:rPr>
        <w:fldChar w:fldCharType="end"/>
      </w:r>
      <w:r>
        <w:tab/>
        <w:t>Summary of the Experimental Design</w:t>
      </w:r>
      <w:bookmarkEnd w:id="55"/>
    </w:p>
    <w:p w14:paraId="7236A533" w14:textId="4567A5B5" w:rsidR="00B010FC" w:rsidRDefault="00B010FC" w:rsidP="001A2C14"/>
    <w:p w14:paraId="344CF6BB" w14:textId="77777777" w:rsidR="007F54FD" w:rsidRPr="00B010FC" w:rsidRDefault="007F54FD" w:rsidP="001A2C14"/>
    <w:p w14:paraId="7E438F0A" w14:textId="7761F880" w:rsidR="00A17769" w:rsidRDefault="00460CE9" w:rsidP="00A17769">
      <w:r>
        <w:lastRenderedPageBreak/>
        <w:tab/>
      </w:r>
      <w:r w:rsidR="0053499E">
        <w:t xml:space="preserve">Despite our experimental design, note that </w:t>
      </w:r>
      <w:r w:rsidR="007F54FD">
        <w:t>all</w:t>
      </w:r>
      <w:r w:rsidR="0053499E">
        <w:t xml:space="preserve"> our datasets are categorical-heavy (percentage of categorical columns are all </w:t>
      </w:r>
      <w:r w:rsidR="007B3D78">
        <w:t xml:space="preserve">more than </w:t>
      </w:r>
      <w:r w:rsidR="0053499E">
        <w:t>50%)</w:t>
      </w:r>
      <w:r w:rsidR="007B3D78">
        <w:t>. Obviously, if the data comes in tabular form, it often contains a lot of categorical values.</w:t>
      </w:r>
    </w:p>
    <w:p w14:paraId="19C8C987" w14:textId="14CDD540" w:rsidR="007B3D78" w:rsidRDefault="007B3D78" w:rsidP="00A17769">
      <w:r>
        <w:tab/>
        <w:t xml:space="preserve">To make more interesting and useful conclusion, we should use the feature importance, which means </w:t>
      </w:r>
      <w:r w:rsidR="00631BC1">
        <w:t>the</w:t>
      </w:r>
      <w:r w:rsidR="005D266A">
        <w:t xml:space="preserve"> feature</w:t>
      </w:r>
      <w:r w:rsidR="00631BC1">
        <w:t>s</w:t>
      </w:r>
      <w:r w:rsidR="005D266A">
        <w:t xml:space="preserve"> </w:t>
      </w:r>
      <w:r>
        <w:t>the model relies when producing predictions.</w:t>
      </w:r>
    </w:p>
    <w:p w14:paraId="59933231" w14:textId="5C0D43D8" w:rsidR="007B3D78" w:rsidRDefault="007B3D78" w:rsidP="00A17769">
      <w:r>
        <w:tab/>
      </w:r>
      <w:r w:rsidR="008711FF">
        <w:t xml:space="preserve">In the </w:t>
      </w:r>
      <w:r w:rsidR="00394794">
        <w:t xml:space="preserve">following table, we list top </w:t>
      </w:r>
      <w:r w:rsidR="00E9482A">
        <w:t xml:space="preserve">4 </w:t>
      </w:r>
      <w:r w:rsidR="00394794">
        <w:t xml:space="preserve">features for each </w:t>
      </w:r>
      <w:r w:rsidR="00A75B6A">
        <w:t>dataset</w:t>
      </w:r>
      <w:r w:rsidR="00394794">
        <w:t xml:space="preserve"> that the models use most</w:t>
      </w:r>
      <w:r w:rsidR="006B1871">
        <w:t xml:space="preserve"> (N stands for numerical, C stands for categorical</w:t>
      </w:r>
      <w:r w:rsidR="001B1442">
        <w:t>, feature that exists in both model is marked as bold</w:t>
      </w:r>
      <w:r w:rsidR="004C40E7">
        <w:t>, and the number shows the feature importance</w:t>
      </w:r>
      <w:r w:rsidR="006B1871">
        <w:t>)</w:t>
      </w:r>
      <w:r w:rsidR="00394794">
        <w:t>:</w:t>
      </w:r>
    </w:p>
    <w:tbl>
      <w:tblPr>
        <w:tblStyle w:val="ac"/>
        <w:tblW w:w="8926" w:type="dxa"/>
        <w:tblLook w:val="04A0" w:firstRow="1" w:lastRow="0" w:firstColumn="1" w:lastColumn="0" w:noHBand="0" w:noVBand="1"/>
      </w:tblPr>
      <w:tblGrid>
        <w:gridCol w:w="1283"/>
        <w:gridCol w:w="1716"/>
        <w:gridCol w:w="1896"/>
        <w:gridCol w:w="1984"/>
        <w:gridCol w:w="2047"/>
      </w:tblGrid>
      <w:tr w:rsidR="00A11EE7" w14:paraId="62E65FEA" w14:textId="77777777" w:rsidTr="00E30F69">
        <w:trPr>
          <w:trHeight w:val="46"/>
        </w:trPr>
        <w:tc>
          <w:tcPr>
            <w:tcW w:w="1238" w:type="dxa"/>
          </w:tcPr>
          <w:p w14:paraId="68010CA4" w14:textId="77777777" w:rsidR="00394794" w:rsidRPr="000F424B" w:rsidRDefault="00394794" w:rsidP="00394794">
            <w:pPr>
              <w:jc w:val="center"/>
            </w:pPr>
          </w:p>
        </w:tc>
        <w:tc>
          <w:tcPr>
            <w:tcW w:w="1691" w:type="dxa"/>
          </w:tcPr>
          <w:p w14:paraId="0B4ED915" w14:textId="011C83AA" w:rsidR="00394794" w:rsidRPr="00A11EE7" w:rsidRDefault="00394794" w:rsidP="00394794">
            <w:pPr>
              <w:jc w:val="center"/>
            </w:pPr>
            <w:r w:rsidRPr="00A11EE7">
              <w:rPr>
                <w:rFonts w:hint="eastAsia"/>
              </w:rPr>
              <w:t>T</w:t>
            </w:r>
            <w:r w:rsidRPr="00A11EE7">
              <w:t xml:space="preserve">itanic </w:t>
            </w:r>
          </w:p>
        </w:tc>
        <w:tc>
          <w:tcPr>
            <w:tcW w:w="1825" w:type="dxa"/>
          </w:tcPr>
          <w:p w14:paraId="6AEAA483" w14:textId="492A917F" w:rsidR="00394794" w:rsidRPr="000F424B" w:rsidRDefault="00394794" w:rsidP="00394794">
            <w:pPr>
              <w:jc w:val="center"/>
            </w:pPr>
            <w:r w:rsidRPr="000F424B">
              <w:t xml:space="preserve">Cat in the </w:t>
            </w:r>
            <w:proofErr w:type="spellStart"/>
            <w:r w:rsidRPr="000F424B">
              <w:t>dat</w:t>
            </w:r>
            <w:proofErr w:type="spellEnd"/>
            <w:r w:rsidRPr="000F424B">
              <w:t xml:space="preserve"> </w:t>
            </w:r>
          </w:p>
        </w:tc>
        <w:tc>
          <w:tcPr>
            <w:tcW w:w="1985" w:type="dxa"/>
          </w:tcPr>
          <w:p w14:paraId="46B62409" w14:textId="67C34492" w:rsidR="00394794" w:rsidRPr="000F424B" w:rsidRDefault="00394794" w:rsidP="00394794">
            <w:pPr>
              <w:jc w:val="center"/>
            </w:pPr>
            <w:r w:rsidRPr="000F424B">
              <w:t xml:space="preserve">Bank marketing </w:t>
            </w:r>
          </w:p>
        </w:tc>
        <w:tc>
          <w:tcPr>
            <w:tcW w:w="2187" w:type="dxa"/>
          </w:tcPr>
          <w:p w14:paraId="54913D38" w14:textId="429EF900" w:rsidR="00394794" w:rsidRPr="000F424B" w:rsidRDefault="00394794" w:rsidP="00394794">
            <w:pPr>
              <w:jc w:val="center"/>
            </w:pPr>
            <w:r w:rsidRPr="000F424B">
              <w:t xml:space="preserve">E-Sun fraud </w:t>
            </w:r>
          </w:p>
        </w:tc>
      </w:tr>
      <w:tr w:rsidR="00A11EE7" w14:paraId="74B77CED" w14:textId="77777777" w:rsidTr="00E30F69">
        <w:tc>
          <w:tcPr>
            <w:tcW w:w="1238" w:type="dxa"/>
          </w:tcPr>
          <w:p w14:paraId="3AFA744B" w14:textId="1D029859" w:rsidR="00394794" w:rsidRPr="000F424B" w:rsidRDefault="00394794" w:rsidP="00A17769">
            <w:proofErr w:type="spellStart"/>
            <w:r w:rsidRPr="000F424B">
              <w:rPr>
                <w:rFonts w:hint="eastAsia"/>
              </w:rPr>
              <w:t>L</w:t>
            </w:r>
            <w:r w:rsidRPr="000F424B">
              <w:t>ightGBM</w:t>
            </w:r>
            <w:proofErr w:type="spellEnd"/>
          </w:p>
        </w:tc>
        <w:tc>
          <w:tcPr>
            <w:tcW w:w="1691" w:type="dxa"/>
          </w:tcPr>
          <w:p w14:paraId="70B96B9A" w14:textId="1C58D60D" w:rsidR="00A11EE7" w:rsidRDefault="00A11EE7" w:rsidP="00A17769">
            <w:r>
              <w:rPr>
                <w:rFonts w:hint="eastAsia"/>
              </w:rPr>
              <w:t>A</w:t>
            </w:r>
            <w:r>
              <w:t>UC: 85.1%</w:t>
            </w:r>
          </w:p>
          <w:p w14:paraId="340FADBD" w14:textId="5DA3D1ED" w:rsidR="00394794" w:rsidRPr="00A11EE7" w:rsidRDefault="00927BC5" w:rsidP="00A17769">
            <w:r w:rsidRPr="00A11EE7">
              <w:rPr>
                <w:rFonts w:hint="eastAsia"/>
              </w:rPr>
              <w:t>F</w:t>
            </w:r>
            <w:r w:rsidRPr="00A11EE7">
              <w:t>are</w:t>
            </w:r>
            <w:r w:rsidR="006B1871" w:rsidRPr="00A11EE7">
              <w:t>(N</w:t>
            </w:r>
            <w:proofErr w:type="gramStart"/>
            <w:r w:rsidR="006B1871" w:rsidRPr="00A11EE7">
              <w:t>)</w:t>
            </w:r>
            <w:r w:rsidR="00BF74B1" w:rsidRPr="00A11EE7">
              <w:t>(</w:t>
            </w:r>
            <w:proofErr w:type="gramEnd"/>
            <w:r w:rsidR="00BF74B1" w:rsidRPr="00A11EE7">
              <w:t>481)</w:t>
            </w:r>
          </w:p>
          <w:p w14:paraId="7B545B2A" w14:textId="40057F96" w:rsidR="00927BC5" w:rsidRPr="000F424B" w:rsidRDefault="00927BC5" w:rsidP="00A17769">
            <w:r w:rsidRPr="00A11EE7">
              <w:rPr>
                <w:rFonts w:hint="eastAsia"/>
              </w:rPr>
              <w:t>A</w:t>
            </w:r>
            <w:r w:rsidRPr="00A11EE7">
              <w:t>ge</w:t>
            </w:r>
            <w:r w:rsidR="006B1871" w:rsidRPr="00A11EE7">
              <w:t>(N</w:t>
            </w:r>
            <w:proofErr w:type="gramStart"/>
            <w:r w:rsidR="006B1871" w:rsidRPr="00A11EE7">
              <w:t>)</w:t>
            </w:r>
            <w:r w:rsidR="00BF74B1" w:rsidRPr="000F424B">
              <w:t>(</w:t>
            </w:r>
            <w:proofErr w:type="gramEnd"/>
            <w:r w:rsidR="00BF74B1" w:rsidRPr="000F424B">
              <w:t>476)</w:t>
            </w:r>
          </w:p>
          <w:p w14:paraId="2B11BFF9" w14:textId="2A36A5DC" w:rsidR="00927BC5" w:rsidRPr="00E453FE" w:rsidRDefault="00927BC5" w:rsidP="00A17769">
            <w:proofErr w:type="spellStart"/>
            <w:r w:rsidRPr="00E453FE">
              <w:t>Pclass</w:t>
            </w:r>
            <w:proofErr w:type="spellEnd"/>
            <w:r w:rsidR="006B1871" w:rsidRPr="00E453FE">
              <w:t>(C)</w:t>
            </w:r>
            <w:r w:rsidR="00BF74B1" w:rsidRPr="00E453FE">
              <w:t>(91)</w:t>
            </w:r>
          </w:p>
          <w:p w14:paraId="354C2462" w14:textId="1076CDE3" w:rsidR="004C40E7" w:rsidRPr="00E453FE" w:rsidRDefault="004C40E7" w:rsidP="00A17769">
            <w:r w:rsidRPr="00E453FE">
              <w:t>Sex(C)</w:t>
            </w:r>
            <w:r w:rsidR="00BF74B1" w:rsidRPr="00E453FE">
              <w:t>(78)</w:t>
            </w:r>
          </w:p>
        </w:tc>
        <w:tc>
          <w:tcPr>
            <w:tcW w:w="1825" w:type="dxa"/>
          </w:tcPr>
          <w:p w14:paraId="2FA5A705" w14:textId="51815079" w:rsidR="00A11EE7" w:rsidRDefault="00A11EE7" w:rsidP="00A17769">
            <w:r>
              <w:t>AUC: 75.09%</w:t>
            </w:r>
          </w:p>
          <w:p w14:paraId="4A4D87CC" w14:textId="13228DC6" w:rsidR="00394794" w:rsidRPr="00A11EE7" w:rsidRDefault="00927BC5" w:rsidP="00A17769">
            <w:r w:rsidRPr="000F424B">
              <w:t>Nom_5</w:t>
            </w:r>
            <w:r w:rsidR="008D6425" w:rsidRPr="000F424B">
              <w:t>(C</w:t>
            </w:r>
            <w:proofErr w:type="gramStart"/>
            <w:r w:rsidR="008D6425" w:rsidRPr="000F424B">
              <w:t>)</w:t>
            </w:r>
            <w:r w:rsidR="00A46E87" w:rsidRPr="000F424B">
              <w:t>(</w:t>
            </w:r>
            <w:proofErr w:type="gramEnd"/>
            <w:r w:rsidR="00A46E87" w:rsidRPr="00A11EE7">
              <w:t>4067)</w:t>
            </w:r>
          </w:p>
          <w:p w14:paraId="0D1FBC38" w14:textId="2BB6A317" w:rsidR="00927BC5" w:rsidRPr="000F424B" w:rsidRDefault="00927BC5" w:rsidP="00A17769">
            <w:r w:rsidRPr="000F424B">
              <w:t>Nom_6</w:t>
            </w:r>
            <w:r w:rsidR="008D6425" w:rsidRPr="000F424B">
              <w:t>(C</w:t>
            </w:r>
            <w:proofErr w:type="gramStart"/>
            <w:r w:rsidR="008D6425" w:rsidRPr="000F424B">
              <w:t>)</w:t>
            </w:r>
            <w:r w:rsidR="00A46E87" w:rsidRPr="000F424B">
              <w:t>(</w:t>
            </w:r>
            <w:proofErr w:type="gramEnd"/>
            <w:r w:rsidR="00A46E87" w:rsidRPr="000F424B">
              <w:t>3609)</w:t>
            </w:r>
          </w:p>
          <w:p w14:paraId="6A2AF873" w14:textId="025DFB88" w:rsidR="00927BC5" w:rsidRPr="000F424B" w:rsidRDefault="00927BC5" w:rsidP="00A17769">
            <w:r w:rsidRPr="000F424B">
              <w:t>Nom_7</w:t>
            </w:r>
            <w:r w:rsidR="008D6425" w:rsidRPr="000F424B">
              <w:t>(C</w:t>
            </w:r>
            <w:proofErr w:type="gramStart"/>
            <w:r w:rsidR="008D6425" w:rsidRPr="000F424B">
              <w:t>)</w:t>
            </w:r>
            <w:r w:rsidR="00A46E87" w:rsidRPr="000F424B">
              <w:t>(</w:t>
            </w:r>
            <w:proofErr w:type="gramEnd"/>
            <w:r w:rsidR="00A46E87" w:rsidRPr="000F424B">
              <w:t>3104)</w:t>
            </w:r>
          </w:p>
          <w:p w14:paraId="451C93DA" w14:textId="1B44AA74" w:rsidR="00A46E87" w:rsidRPr="000F424B" w:rsidRDefault="00A46E87" w:rsidP="00A17769">
            <w:r w:rsidRPr="000F424B">
              <w:t>Nom_8(C</w:t>
            </w:r>
            <w:proofErr w:type="gramStart"/>
            <w:r w:rsidRPr="000F424B">
              <w:t>)(</w:t>
            </w:r>
            <w:proofErr w:type="gramEnd"/>
            <w:r w:rsidRPr="000F424B">
              <w:t>2955)</w:t>
            </w:r>
          </w:p>
        </w:tc>
        <w:tc>
          <w:tcPr>
            <w:tcW w:w="1985" w:type="dxa"/>
          </w:tcPr>
          <w:p w14:paraId="513EBB16" w14:textId="2F12C32E" w:rsidR="00A11EE7" w:rsidRDefault="00A11EE7" w:rsidP="00A17769">
            <w:r>
              <w:rPr>
                <w:rFonts w:hint="eastAsia"/>
              </w:rPr>
              <w:t>A</w:t>
            </w:r>
            <w:r>
              <w:t>UC: 87.09%</w:t>
            </w:r>
          </w:p>
          <w:p w14:paraId="19DFA1E6" w14:textId="4DF1D329" w:rsidR="00394794" w:rsidRPr="00E453FE" w:rsidRDefault="009F11DA" w:rsidP="00A17769">
            <w:r w:rsidRPr="00E453FE">
              <w:t>Duration</w:t>
            </w:r>
            <w:r w:rsidR="008D6425" w:rsidRPr="00E453FE">
              <w:t>(N</w:t>
            </w:r>
            <w:proofErr w:type="gramStart"/>
            <w:r w:rsidR="008D6425" w:rsidRPr="00E453FE">
              <w:t>)</w:t>
            </w:r>
            <w:r w:rsidR="00824F02" w:rsidRPr="00E453FE">
              <w:t>(</w:t>
            </w:r>
            <w:proofErr w:type="gramEnd"/>
            <w:r w:rsidR="00824F02" w:rsidRPr="00E453FE">
              <w:t>634)</w:t>
            </w:r>
          </w:p>
          <w:p w14:paraId="5A5F73DA" w14:textId="31D9B62F" w:rsidR="009F11DA" w:rsidRPr="00A11EE7" w:rsidRDefault="009F11DA" w:rsidP="00A17769">
            <w:r w:rsidRPr="000F424B">
              <w:t>Balance</w:t>
            </w:r>
            <w:r w:rsidR="008D6425" w:rsidRPr="000F424B">
              <w:t>(N</w:t>
            </w:r>
            <w:proofErr w:type="gramStart"/>
            <w:r w:rsidR="008D6425" w:rsidRPr="000F424B">
              <w:t>)</w:t>
            </w:r>
            <w:r w:rsidR="00824F02" w:rsidRPr="000F424B">
              <w:t>(</w:t>
            </w:r>
            <w:proofErr w:type="gramEnd"/>
            <w:r w:rsidR="00824F02" w:rsidRPr="00A11EE7">
              <w:t>587)</w:t>
            </w:r>
          </w:p>
          <w:p w14:paraId="03A64405" w14:textId="74FD021D" w:rsidR="009F11DA" w:rsidRPr="000F424B" w:rsidRDefault="00824F02" w:rsidP="00A17769">
            <w:r w:rsidRPr="000F424B">
              <w:t>A</w:t>
            </w:r>
            <w:r w:rsidR="009F11DA" w:rsidRPr="000F424B">
              <w:t>ge</w:t>
            </w:r>
            <w:r w:rsidR="008D6425" w:rsidRPr="000F424B">
              <w:t>(N</w:t>
            </w:r>
            <w:proofErr w:type="gramStart"/>
            <w:r w:rsidR="008D6425" w:rsidRPr="000F424B">
              <w:t>)</w:t>
            </w:r>
            <w:r w:rsidRPr="000F424B">
              <w:t>(</w:t>
            </w:r>
            <w:proofErr w:type="gramEnd"/>
            <w:r w:rsidRPr="000F424B">
              <w:t>435)</w:t>
            </w:r>
          </w:p>
          <w:p w14:paraId="7460DA46" w14:textId="24CDBE46" w:rsidR="00824F02" w:rsidRPr="000F424B" w:rsidRDefault="00824F02" w:rsidP="00A17769">
            <w:r w:rsidRPr="000F424B">
              <w:t>Month(C</w:t>
            </w:r>
            <w:proofErr w:type="gramStart"/>
            <w:r w:rsidRPr="000F424B">
              <w:t>)(</w:t>
            </w:r>
            <w:proofErr w:type="gramEnd"/>
            <w:r w:rsidRPr="000F424B">
              <w:t>347)</w:t>
            </w:r>
          </w:p>
        </w:tc>
        <w:tc>
          <w:tcPr>
            <w:tcW w:w="2187" w:type="dxa"/>
          </w:tcPr>
          <w:p w14:paraId="493BF2E7" w14:textId="0382DDEE" w:rsidR="00A11EE7" w:rsidRDefault="00A11EE7" w:rsidP="00A17769">
            <w:r>
              <w:rPr>
                <w:rFonts w:hint="eastAsia"/>
              </w:rPr>
              <w:t>A</w:t>
            </w:r>
            <w:r>
              <w:t>UC: 96.54%</w:t>
            </w:r>
          </w:p>
          <w:p w14:paraId="16D9D20B" w14:textId="2099D98E" w:rsidR="00394794" w:rsidRPr="00A11EE7" w:rsidRDefault="00244ECD" w:rsidP="00A17769">
            <w:proofErr w:type="spellStart"/>
            <w:r w:rsidRPr="00A11EE7">
              <w:t>Bacno</w:t>
            </w:r>
            <w:proofErr w:type="spellEnd"/>
            <w:r w:rsidRPr="00A11EE7">
              <w:t>(C</w:t>
            </w:r>
            <w:proofErr w:type="gramStart"/>
            <w:r w:rsidRPr="00A11EE7">
              <w:t>)</w:t>
            </w:r>
            <w:r w:rsidR="00E30F69" w:rsidRPr="00A11EE7">
              <w:t>(</w:t>
            </w:r>
            <w:proofErr w:type="gramEnd"/>
            <w:r w:rsidR="00E30F69" w:rsidRPr="00A11EE7">
              <w:t>1255)</w:t>
            </w:r>
          </w:p>
          <w:p w14:paraId="632036F8" w14:textId="41D4B674" w:rsidR="00244ECD" w:rsidRPr="00E453FE" w:rsidRDefault="00244ECD" w:rsidP="00A17769">
            <w:r w:rsidRPr="00E453FE">
              <w:t>Cano(C</w:t>
            </w:r>
            <w:proofErr w:type="gramStart"/>
            <w:r w:rsidRPr="00E453FE">
              <w:t>)</w:t>
            </w:r>
            <w:r w:rsidR="00E30F69" w:rsidRPr="00E453FE">
              <w:t>(</w:t>
            </w:r>
            <w:proofErr w:type="gramEnd"/>
            <w:r w:rsidR="00E30F69" w:rsidRPr="00E453FE">
              <w:t>548)</w:t>
            </w:r>
          </w:p>
          <w:p w14:paraId="012BB305" w14:textId="77777777" w:rsidR="00244ECD" w:rsidRPr="00A11EE7" w:rsidRDefault="00244ECD" w:rsidP="00A17769">
            <w:proofErr w:type="spellStart"/>
            <w:r w:rsidRPr="000F424B">
              <w:t>Mchno</w:t>
            </w:r>
            <w:proofErr w:type="spellEnd"/>
            <w:r w:rsidRPr="000F424B">
              <w:t>(C</w:t>
            </w:r>
            <w:proofErr w:type="gramStart"/>
            <w:r w:rsidRPr="000F424B">
              <w:t>)</w:t>
            </w:r>
            <w:r w:rsidR="00E30F69" w:rsidRPr="000F424B">
              <w:t>(</w:t>
            </w:r>
            <w:proofErr w:type="gramEnd"/>
            <w:r w:rsidR="00E30F69" w:rsidRPr="000F424B">
              <w:t>287</w:t>
            </w:r>
            <w:r w:rsidR="00E30F69" w:rsidRPr="00A11EE7">
              <w:t>)</w:t>
            </w:r>
          </w:p>
          <w:p w14:paraId="42A2A597" w14:textId="730D226C" w:rsidR="00E30F69" w:rsidRPr="000F424B" w:rsidRDefault="00E30F69" w:rsidP="00A17769">
            <w:proofErr w:type="spellStart"/>
            <w:r w:rsidRPr="00A11EE7">
              <w:rPr>
                <w:rFonts w:hint="eastAsia"/>
              </w:rPr>
              <w:t>C</w:t>
            </w:r>
            <w:r w:rsidRPr="00A11EE7">
              <w:t>onam</w:t>
            </w:r>
            <w:proofErr w:type="spellEnd"/>
            <w:r w:rsidRPr="00A11EE7">
              <w:t>(N</w:t>
            </w:r>
            <w:proofErr w:type="gramStart"/>
            <w:r w:rsidRPr="00A11EE7">
              <w:t>)(</w:t>
            </w:r>
            <w:proofErr w:type="gramEnd"/>
            <w:r w:rsidRPr="00A11EE7">
              <w:t>287)</w:t>
            </w:r>
          </w:p>
        </w:tc>
      </w:tr>
      <w:tr w:rsidR="00A11EE7" w14:paraId="795EB005" w14:textId="77777777" w:rsidTr="00E30F69">
        <w:tc>
          <w:tcPr>
            <w:tcW w:w="1238" w:type="dxa"/>
          </w:tcPr>
          <w:p w14:paraId="3E407F97" w14:textId="06099BCC" w:rsidR="00394794" w:rsidRPr="000F424B" w:rsidRDefault="00394794" w:rsidP="00A17769">
            <w:proofErr w:type="spellStart"/>
            <w:r w:rsidRPr="000F424B">
              <w:rPr>
                <w:rFonts w:hint="eastAsia"/>
              </w:rPr>
              <w:t>C</w:t>
            </w:r>
            <w:r w:rsidRPr="000F424B">
              <w:t>atBoost</w:t>
            </w:r>
            <w:proofErr w:type="spellEnd"/>
          </w:p>
        </w:tc>
        <w:tc>
          <w:tcPr>
            <w:tcW w:w="1691" w:type="dxa"/>
          </w:tcPr>
          <w:p w14:paraId="1E7B022F" w14:textId="3915C490" w:rsidR="00A11EE7" w:rsidRDefault="00A11EE7" w:rsidP="00A17769">
            <w:r>
              <w:rPr>
                <w:rFonts w:hint="eastAsia"/>
              </w:rPr>
              <w:t>A</w:t>
            </w:r>
            <w:r>
              <w:t>UC: 86.13%</w:t>
            </w:r>
          </w:p>
          <w:p w14:paraId="60367753" w14:textId="171868D9" w:rsidR="00394794" w:rsidRPr="00A11EE7" w:rsidRDefault="00927BC5" w:rsidP="00A17769">
            <w:r w:rsidRPr="00A11EE7">
              <w:rPr>
                <w:rFonts w:hint="eastAsia"/>
              </w:rPr>
              <w:t>S</w:t>
            </w:r>
            <w:r w:rsidRPr="00A11EE7">
              <w:t>ex</w:t>
            </w:r>
            <w:r w:rsidR="006B1871" w:rsidRPr="00A11EE7">
              <w:t>(C</w:t>
            </w:r>
            <w:proofErr w:type="gramStart"/>
            <w:r w:rsidR="006B1871" w:rsidRPr="00A11EE7">
              <w:t>)</w:t>
            </w:r>
            <w:r w:rsidR="001D3714" w:rsidRPr="00A11EE7">
              <w:t>(</w:t>
            </w:r>
            <w:proofErr w:type="gramEnd"/>
            <w:r w:rsidR="001D3714" w:rsidRPr="00A11EE7">
              <w:t>54.3)</w:t>
            </w:r>
          </w:p>
          <w:p w14:paraId="4CB8EA4A" w14:textId="3EFA2029" w:rsidR="00927BC5" w:rsidRPr="00E453FE" w:rsidRDefault="00927BC5" w:rsidP="00A17769">
            <w:proofErr w:type="spellStart"/>
            <w:r w:rsidRPr="00E453FE">
              <w:t>Pclass</w:t>
            </w:r>
            <w:proofErr w:type="spellEnd"/>
            <w:r w:rsidR="006B1871" w:rsidRPr="00E453FE">
              <w:t>(C</w:t>
            </w:r>
            <w:proofErr w:type="gramStart"/>
            <w:r w:rsidR="006B1871" w:rsidRPr="00E453FE">
              <w:t>)</w:t>
            </w:r>
            <w:r w:rsidR="001D3714" w:rsidRPr="00E453FE">
              <w:t>(</w:t>
            </w:r>
            <w:proofErr w:type="gramEnd"/>
            <w:r w:rsidR="001D3714" w:rsidRPr="00E453FE">
              <w:t>15.0)</w:t>
            </w:r>
          </w:p>
          <w:p w14:paraId="6954017D" w14:textId="65D7EB92" w:rsidR="00927BC5" w:rsidRPr="00A11EE7" w:rsidRDefault="00927BC5" w:rsidP="00A17769">
            <w:r w:rsidRPr="000F424B">
              <w:rPr>
                <w:rFonts w:hint="eastAsia"/>
              </w:rPr>
              <w:t>A</w:t>
            </w:r>
            <w:r w:rsidRPr="000F424B">
              <w:t>ge</w:t>
            </w:r>
            <w:r w:rsidR="006B1871" w:rsidRPr="000F424B">
              <w:t>(N</w:t>
            </w:r>
            <w:proofErr w:type="gramStart"/>
            <w:r w:rsidR="006B1871" w:rsidRPr="000F424B">
              <w:t>)</w:t>
            </w:r>
            <w:r w:rsidR="001D3714" w:rsidRPr="00A11EE7">
              <w:t>(</w:t>
            </w:r>
            <w:proofErr w:type="gramEnd"/>
            <w:r w:rsidR="001D3714" w:rsidRPr="00A11EE7">
              <w:t>13.1)</w:t>
            </w:r>
          </w:p>
          <w:p w14:paraId="4B6BA87C" w14:textId="11C7AAAD" w:rsidR="004C40E7" w:rsidRPr="000F424B" w:rsidRDefault="004C40E7" w:rsidP="00A17769">
            <w:proofErr w:type="spellStart"/>
            <w:r w:rsidRPr="00A11EE7">
              <w:rPr>
                <w:rFonts w:hint="eastAsia"/>
              </w:rPr>
              <w:t>S</w:t>
            </w:r>
            <w:r w:rsidRPr="00A11EE7">
              <w:t>ibSp</w:t>
            </w:r>
            <w:proofErr w:type="spellEnd"/>
            <w:r w:rsidRPr="00A11EE7">
              <w:t>(N</w:t>
            </w:r>
            <w:proofErr w:type="gramStart"/>
            <w:r w:rsidRPr="00A11EE7">
              <w:t>)</w:t>
            </w:r>
            <w:r w:rsidR="001D3714" w:rsidRPr="000F424B">
              <w:t>(</w:t>
            </w:r>
            <w:proofErr w:type="gramEnd"/>
            <w:r w:rsidR="001D3714" w:rsidRPr="000F424B">
              <w:t>7.3)</w:t>
            </w:r>
          </w:p>
        </w:tc>
        <w:tc>
          <w:tcPr>
            <w:tcW w:w="1825" w:type="dxa"/>
          </w:tcPr>
          <w:p w14:paraId="3923364B" w14:textId="35FD3548" w:rsidR="00A11EE7" w:rsidRDefault="00A11EE7" w:rsidP="00A17769">
            <w:r>
              <w:rPr>
                <w:rFonts w:hint="eastAsia"/>
              </w:rPr>
              <w:t>A</w:t>
            </w:r>
            <w:r>
              <w:t>UC: 79.48%</w:t>
            </w:r>
          </w:p>
          <w:p w14:paraId="45755695" w14:textId="68F92592" w:rsidR="00394794" w:rsidRPr="00A11EE7" w:rsidRDefault="00927BC5" w:rsidP="00A17769">
            <w:r w:rsidRPr="00A11EE7">
              <w:t>Ord_5</w:t>
            </w:r>
            <w:r w:rsidR="008D6425" w:rsidRPr="00A11EE7">
              <w:t>(C</w:t>
            </w:r>
            <w:proofErr w:type="gramStart"/>
            <w:r w:rsidR="008D6425" w:rsidRPr="00A11EE7">
              <w:t>)</w:t>
            </w:r>
            <w:r w:rsidR="00287476" w:rsidRPr="00A11EE7">
              <w:t>(</w:t>
            </w:r>
            <w:proofErr w:type="gramEnd"/>
            <w:r w:rsidR="00287476" w:rsidRPr="00A11EE7">
              <w:t>12.6)</w:t>
            </w:r>
          </w:p>
          <w:p w14:paraId="5F837207" w14:textId="60DFC6A9" w:rsidR="00927BC5" w:rsidRPr="000F424B" w:rsidRDefault="00927BC5" w:rsidP="00A17769">
            <w:r w:rsidRPr="00A11EE7">
              <w:t>Ord_4</w:t>
            </w:r>
            <w:r w:rsidR="008D6425" w:rsidRPr="00A11EE7">
              <w:t>(C</w:t>
            </w:r>
            <w:proofErr w:type="gramStart"/>
            <w:r w:rsidR="008D6425" w:rsidRPr="00A11EE7">
              <w:t>)</w:t>
            </w:r>
            <w:r w:rsidR="00287476" w:rsidRPr="000F424B">
              <w:t>(</w:t>
            </w:r>
            <w:proofErr w:type="gramEnd"/>
            <w:r w:rsidR="00287476" w:rsidRPr="000F424B">
              <w:t>8.9)</w:t>
            </w:r>
          </w:p>
          <w:p w14:paraId="35A3593C" w14:textId="580426C5" w:rsidR="00927BC5" w:rsidRPr="000F424B" w:rsidRDefault="00927BC5" w:rsidP="00A17769">
            <w:r w:rsidRPr="000F424B">
              <w:t>Ord_2</w:t>
            </w:r>
            <w:r w:rsidR="008D6425" w:rsidRPr="000F424B">
              <w:t>(C</w:t>
            </w:r>
            <w:proofErr w:type="gramStart"/>
            <w:r w:rsidR="008D6425" w:rsidRPr="000F424B">
              <w:t>)</w:t>
            </w:r>
            <w:r w:rsidR="00287476" w:rsidRPr="000F424B">
              <w:t>(</w:t>
            </w:r>
            <w:proofErr w:type="gramEnd"/>
            <w:r w:rsidR="00287476" w:rsidRPr="000F424B">
              <w:t>8.2)</w:t>
            </w:r>
          </w:p>
          <w:p w14:paraId="7C2B74B6" w14:textId="02BB4A68" w:rsidR="00287476" w:rsidRPr="000F424B" w:rsidRDefault="00287476" w:rsidP="00A17769">
            <w:r w:rsidRPr="000F424B">
              <w:t>Ord_1(C</w:t>
            </w:r>
            <w:proofErr w:type="gramStart"/>
            <w:r w:rsidRPr="000F424B">
              <w:t>)(</w:t>
            </w:r>
            <w:proofErr w:type="gramEnd"/>
            <w:r w:rsidRPr="000F424B">
              <w:t>7.9)</w:t>
            </w:r>
          </w:p>
        </w:tc>
        <w:tc>
          <w:tcPr>
            <w:tcW w:w="1985" w:type="dxa"/>
          </w:tcPr>
          <w:p w14:paraId="78085C52" w14:textId="21B10F04" w:rsidR="00A11EE7" w:rsidRDefault="00A11EE7" w:rsidP="00A17769">
            <w:r>
              <w:rPr>
                <w:rFonts w:hint="eastAsia"/>
              </w:rPr>
              <w:t>A</w:t>
            </w:r>
            <w:r>
              <w:t>UC: 78.77%</w:t>
            </w:r>
          </w:p>
          <w:p w14:paraId="35C47DB8" w14:textId="6E9C2A1C" w:rsidR="00394794" w:rsidRPr="00E453FE" w:rsidRDefault="009F11DA" w:rsidP="00A17769">
            <w:r w:rsidRPr="00E453FE">
              <w:t>Duration</w:t>
            </w:r>
            <w:r w:rsidR="008D6425" w:rsidRPr="00E453FE">
              <w:t>(N</w:t>
            </w:r>
            <w:proofErr w:type="gramStart"/>
            <w:r w:rsidR="008D6425" w:rsidRPr="00E453FE">
              <w:t>)</w:t>
            </w:r>
            <w:r w:rsidR="00E30F69" w:rsidRPr="00E453FE">
              <w:t>(</w:t>
            </w:r>
            <w:proofErr w:type="gramEnd"/>
            <w:r w:rsidR="00E30F69" w:rsidRPr="00E453FE">
              <w:t>33.7)</w:t>
            </w:r>
          </w:p>
          <w:p w14:paraId="5DFD6921" w14:textId="5FA2E341" w:rsidR="009F11DA" w:rsidRPr="00A11EE7" w:rsidRDefault="009F11DA" w:rsidP="00A17769">
            <w:r w:rsidRPr="000F424B">
              <w:t>Contact</w:t>
            </w:r>
            <w:r w:rsidR="008D6425" w:rsidRPr="000F424B">
              <w:t>(C</w:t>
            </w:r>
            <w:proofErr w:type="gramStart"/>
            <w:r w:rsidR="008D6425" w:rsidRPr="000F424B">
              <w:t>)</w:t>
            </w:r>
            <w:r w:rsidR="00E30F69" w:rsidRPr="000F424B">
              <w:t>(</w:t>
            </w:r>
            <w:proofErr w:type="gramEnd"/>
            <w:r w:rsidR="00E30F69" w:rsidRPr="000F424B">
              <w:t>13.</w:t>
            </w:r>
            <w:r w:rsidR="00E30F69" w:rsidRPr="00A11EE7">
              <w:t>3)</w:t>
            </w:r>
          </w:p>
          <w:p w14:paraId="76B6092F" w14:textId="31DBDBFF" w:rsidR="009F11DA" w:rsidRPr="000F424B" w:rsidRDefault="00E30F69" w:rsidP="00A17769">
            <w:r w:rsidRPr="00A11EE7">
              <w:t>Month</w:t>
            </w:r>
            <w:r w:rsidR="008D6425" w:rsidRPr="000F424B">
              <w:t>(C</w:t>
            </w:r>
            <w:proofErr w:type="gramStart"/>
            <w:r w:rsidR="008D6425" w:rsidRPr="000F424B">
              <w:t>)</w:t>
            </w:r>
            <w:r w:rsidRPr="000F424B">
              <w:t>(</w:t>
            </w:r>
            <w:proofErr w:type="gramEnd"/>
            <w:r w:rsidRPr="000F424B">
              <w:t>12.7)</w:t>
            </w:r>
          </w:p>
          <w:p w14:paraId="2A2957E4" w14:textId="07353A8D" w:rsidR="00E30F69" w:rsidRPr="000F424B" w:rsidRDefault="00E30F69" w:rsidP="00A17769">
            <w:r w:rsidRPr="000F424B">
              <w:t>Day(N</w:t>
            </w:r>
            <w:proofErr w:type="gramStart"/>
            <w:r w:rsidRPr="000F424B">
              <w:t>)(</w:t>
            </w:r>
            <w:proofErr w:type="gramEnd"/>
            <w:r w:rsidRPr="000F424B">
              <w:t>8.7)</w:t>
            </w:r>
          </w:p>
        </w:tc>
        <w:tc>
          <w:tcPr>
            <w:tcW w:w="2187" w:type="dxa"/>
          </w:tcPr>
          <w:p w14:paraId="4AADBCD4" w14:textId="3002E4A3" w:rsidR="00A11EE7" w:rsidRDefault="00A11EE7" w:rsidP="00A17769">
            <w:r>
              <w:rPr>
                <w:rFonts w:hint="eastAsia"/>
              </w:rPr>
              <w:t>A</w:t>
            </w:r>
            <w:r>
              <w:t>UC: 97.36%</w:t>
            </w:r>
          </w:p>
          <w:p w14:paraId="4424651E" w14:textId="4ADE3BEC" w:rsidR="00394794" w:rsidRPr="00A11EE7" w:rsidRDefault="000F1E3F" w:rsidP="00A17769">
            <w:proofErr w:type="spellStart"/>
            <w:r w:rsidRPr="00A11EE7">
              <w:t>Stocn</w:t>
            </w:r>
            <w:proofErr w:type="spellEnd"/>
            <w:r w:rsidRPr="00A11EE7">
              <w:t>(C</w:t>
            </w:r>
            <w:proofErr w:type="gramStart"/>
            <w:r w:rsidRPr="00A11EE7">
              <w:t>)</w:t>
            </w:r>
            <w:r w:rsidR="00E30F69" w:rsidRPr="00A11EE7">
              <w:t>(</w:t>
            </w:r>
            <w:proofErr w:type="gramEnd"/>
            <w:r w:rsidR="00E30F69" w:rsidRPr="00A11EE7">
              <w:t>24.0)</w:t>
            </w:r>
          </w:p>
          <w:p w14:paraId="0A45C744" w14:textId="667B03A1" w:rsidR="000F1E3F" w:rsidRPr="000F424B" w:rsidRDefault="000F1E3F" w:rsidP="00A17769">
            <w:proofErr w:type="spellStart"/>
            <w:r w:rsidRPr="000F424B">
              <w:t>Conam</w:t>
            </w:r>
            <w:proofErr w:type="spellEnd"/>
            <w:r w:rsidRPr="000F424B">
              <w:t>(N</w:t>
            </w:r>
            <w:proofErr w:type="gramStart"/>
            <w:r w:rsidRPr="000F424B">
              <w:t>)</w:t>
            </w:r>
            <w:r w:rsidR="00E30F69" w:rsidRPr="000F424B">
              <w:t>(</w:t>
            </w:r>
            <w:proofErr w:type="gramEnd"/>
            <w:r w:rsidR="00E30F69" w:rsidRPr="000F424B">
              <w:t>13.3)</w:t>
            </w:r>
          </w:p>
          <w:p w14:paraId="2C9D3C25" w14:textId="16BEE105" w:rsidR="000F1E3F" w:rsidRPr="00E453FE" w:rsidRDefault="000F1E3F" w:rsidP="00A17769">
            <w:r w:rsidRPr="00E453FE">
              <w:t>Cano(C</w:t>
            </w:r>
            <w:proofErr w:type="gramStart"/>
            <w:r w:rsidRPr="00E453FE">
              <w:t>)</w:t>
            </w:r>
            <w:r w:rsidR="00E30F69" w:rsidRPr="00E453FE">
              <w:t>(</w:t>
            </w:r>
            <w:proofErr w:type="gramEnd"/>
            <w:r w:rsidR="00E30F69" w:rsidRPr="00E453FE">
              <w:t>12.3)</w:t>
            </w:r>
          </w:p>
          <w:p w14:paraId="0F1D7D5A" w14:textId="7056D57D" w:rsidR="00E30F69" w:rsidRPr="00E453FE" w:rsidRDefault="00E30F69" w:rsidP="00A17769">
            <w:proofErr w:type="spellStart"/>
            <w:r w:rsidRPr="00E453FE">
              <w:t>Locdt</w:t>
            </w:r>
            <w:proofErr w:type="spellEnd"/>
            <w:r w:rsidRPr="00E453FE">
              <w:t>(C</w:t>
            </w:r>
            <w:proofErr w:type="gramStart"/>
            <w:r w:rsidRPr="00E453FE">
              <w:t>)(</w:t>
            </w:r>
            <w:proofErr w:type="gramEnd"/>
            <w:r w:rsidRPr="00E453FE">
              <w:t>12.1)</w:t>
            </w:r>
          </w:p>
        </w:tc>
      </w:tr>
    </w:tbl>
    <w:p w14:paraId="3FC61B32" w14:textId="7B7FFF73" w:rsidR="0035427E" w:rsidRDefault="001B1442" w:rsidP="00C9208E">
      <w:pPr>
        <w:pStyle w:val="ab"/>
      </w:pPr>
      <w:r>
        <w:tab/>
      </w:r>
      <w:bookmarkStart w:id="56" w:name="_Toc42698736"/>
      <w:r>
        <w:t xml:space="preserve">Table </w:t>
      </w:r>
      <w:r w:rsidR="007D5D7C">
        <w:fldChar w:fldCharType="begin"/>
      </w:r>
      <w:r w:rsidR="007D5D7C">
        <w:instrText xml:space="preserve"> STYLEREF 1 \s </w:instrText>
      </w:r>
      <w:r w:rsidR="007D5D7C">
        <w:fldChar w:fldCharType="separate"/>
      </w:r>
      <w:r>
        <w:rPr>
          <w:noProof/>
        </w:rPr>
        <w:t>4</w:t>
      </w:r>
      <w:r w:rsidR="007D5D7C">
        <w:rPr>
          <w:noProof/>
        </w:rPr>
        <w:fldChar w:fldCharType="end"/>
      </w:r>
      <w:r>
        <w:noBreakHyphen/>
      </w:r>
      <w:r w:rsidR="007D5D7C">
        <w:fldChar w:fldCharType="begin"/>
      </w:r>
      <w:r w:rsidR="007D5D7C">
        <w:instrText xml:space="preserve"> SEQ Table \* ARABIC \s 1 </w:instrText>
      </w:r>
      <w:r w:rsidR="007D5D7C">
        <w:fldChar w:fldCharType="separate"/>
      </w:r>
      <w:r>
        <w:rPr>
          <w:noProof/>
        </w:rPr>
        <w:t>2</w:t>
      </w:r>
      <w:r w:rsidR="007D5D7C">
        <w:rPr>
          <w:noProof/>
        </w:rPr>
        <w:fldChar w:fldCharType="end"/>
      </w:r>
      <w:r w:rsidR="007E56D0">
        <w:tab/>
        <w:t xml:space="preserve"> </w:t>
      </w:r>
      <w:r>
        <w:t>Summary of Feature Importance</w:t>
      </w:r>
      <w:bookmarkEnd w:id="56"/>
    </w:p>
    <w:p w14:paraId="7877D011" w14:textId="27760E98" w:rsidR="00C9208E" w:rsidRDefault="00C9208E" w:rsidP="00C9208E"/>
    <w:p w14:paraId="771A9EC7" w14:textId="534A3606" w:rsidR="00C9208E" w:rsidRDefault="00C9208E" w:rsidP="00C9208E"/>
    <w:p w14:paraId="61075639" w14:textId="7183C4EF" w:rsidR="00C9208E" w:rsidRDefault="00C9208E" w:rsidP="00C9208E"/>
    <w:p w14:paraId="67270B2B" w14:textId="5FE464AF" w:rsidR="00C9208E" w:rsidRDefault="00C9208E" w:rsidP="00C9208E"/>
    <w:p w14:paraId="57F77546" w14:textId="77777777" w:rsidR="00C9208E" w:rsidRPr="00C9208E" w:rsidRDefault="00C9208E" w:rsidP="00C9208E"/>
    <w:p w14:paraId="2A90D839" w14:textId="5717EDDE" w:rsidR="0035427E" w:rsidRDefault="0035427E" w:rsidP="0035427E">
      <w:r>
        <w:lastRenderedPageBreak/>
        <w:tab/>
        <w:t xml:space="preserve">From our experiment, we can see that if the dataset is categorical heavy(percentage&gt;70%), it is always the case that </w:t>
      </w:r>
      <w:proofErr w:type="spellStart"/>
      <w:r>
        <w:t>CatBoost</w:t>
      </w:r>
      <w:proofErr w:type="spellEnd"/>
      <w:r>
        <w:t xml:space="preserve"> performs better in terms of prediction accuracy, albeit the difference is not that big.</w:t>
      </w:r>
    </w:p>
    <w:p w14:paraId="4C0D2EDF" w14:textId="7203B322" w:rsidR="0035427E" w:rsidRPr="0035427E" w:rsidRDefault="0035427E" w:rsidP="00C9208E">
      <w:r>
        <w:tab/>
        <w:t xml:space="preserve">We also see that if the binary categorical variables percentage is </w:t>
      </w:r>
      <w:r w:rsidR="008957BD">
        <w:t>high (</w:t>
      </w:r>
      <w:r>
        <w:t xml:space="preserve">&gt;25%), </w:t>
      </w:r>
      <w:proofErr w:type="spellStart"/>
      <w:r>
        <w:t>LightGBM</w:t>
      </w:r>
      <w:proofErr w:type="spellEnd"/>
      <w:r>
        <w:t xml:space="preserve"> performs better. But based on feature importance analysis, we assume it </w:t>
      </w:r>
      <w:r w:rsidR="005954DD">
        <w:t>was not</w:t>
      </w:r>
      <w:r>
        <w:t xml:space="preserve"> the binary variables that lead to this outcome, but merely the data has a prominent feature that is numerical.</w:t>
      </w:r>
    </w:p>
    <w:p w14:paraId="770E7180" w14:textId="6D51062E" w:rsidR="001B1442" w:rsidRDefault="001B1442" w:rsidP="00C9208E">
      <w:r>
        <w:tab/>
      </w:r>
      <w:r w:rsidR="0035427E">
        <w:t>Additionally</w:t>
      </w:r>
      <w:r w:rsidR="000F424B">
        <w:t>, we</w:t>
      </w:r>
      <w:r w:rsidR="00235BC2">
        <w:t xml:space="preserve"> can see that </w:t>
      </w:r>
      <w:proofErr w:type="spellStart"/>
      <w:r w:rsidR="00235BC2">
        <w:t>CatBoost</w:t>
      </w:r>
      <w:proofErr w:type="spellEnd"/>
      <w:r w:rsidR="00235BC2">
        <w:t xml:space="preserve"> tends to choose categorical features, while </w:t>
      </w:r>
      <w:proofErr w:type="spellStart"/>
      <w:r w:rsidR="00235BC2">
        <w:t>LightGBM</w:t>
      </w:r>
      <w:proofErr w:type="spellEnd"/>
      <w:r w:rsidR="00235BC2">
        <w:t xml:space="preserve"> uses numerical ones</w:t>
      </w:r>
      <w:r w:rsidR="000F424B">
        <w:t>, with feature importance level</w:t>
      </w:r>
      <w:r w:rsidR="0062784F">
        <w:t>s</w:t>
      </w:r>
      <w:r w:rsidR="000F424B">
        <w:t xml:space="preserve"> compared</w:t>
      </w:r>
    </w:p>
    <w:p w14:paraId="2BB5E513" w14:textId="4DFD8023" w:rsidR="001B1442" w:rsidRPr="00235BC2" w:rsidRDefault="00A11EE7" w:rsidP="00C9208E">
      <w:pPr>
        <w:ind w:firstLine="480"/>
      </w:pPr>
      <w:r>
        <w:t>W</w:t>
      </w:r>
      <w:r w:rsidR="001E70B7">
        <w:t xml:space="preserve">e can conclude that when the dataset has important numerical features, </w:t>
      </w:r>
      <w:proofErr w:type="spellStart"/>
      <w:r w:rsidR="001E70B7">
        <w:t>LightGBM</w:t>
      </w:r>
      <w:proofErr w:type="spellEnd"/>
      <w:r w:rsidR="001E70B7">
        <w:t xml:space="preserve"> performs better than </w:t>
      </w:r>
      <w:proofErr w:type="spellStart"/>
      <w:r w:rsidR="001E70B7">
        <w:t>CatBoost</w:t>
      </w:r>
      <w:proofErr w:type="spellEnd"/>
      <w:r w:rsidR="001E70B7">
        <w:t xml:space="preserve">. But if the dataset has </w:t>
      </w:r>
      <w:r w:rsidR="00600D5D">
        <w:t xml:space="preserve">prominent </w:t>
      </w:r>
      <w:r w:rsidR="001E70B7">
        <w:t xml:space="preserve">categorical features, </w:t>
      </w:r>
      <w:proofErr w:type="spellStart"/>
      <w:r w:rsidR="001E70B7">
        <w:t>CatBoost</w:t>
      </w:r>
      <w:proofErr w:type="spellEnd"/>
      <w:r w:rsidR="001E70B7">
        <w:t xml:space="preserve"> tend to predict better.</w:t>
      </w:r>
    </w:p>
    <w:p w14:paraId="650ABDD9" w14:textId="77777777" w:rsidR="001B1442" w:rsidRPr="001B1442" w:rsidRDefault="001B1442" w:rsidP="001B1442"/>
    <w:p w14:paraId="0CB788CE" w14:textId="3F0856D7" w:rsidR="0080058D" w:rsidRDefault="000912A8" w:rsidP="0080058D">
      <w:pPr>
        <w:pStyle w:val="1"/>
      </w:pPr>
      <w:bookmarkStart w:id="57" w:name="_Toc42863653"/>
      <w:r>
        <w:lastRenderedPageBreak/>
        <w:t>Con</w:t>
      </w:r>
      <w:r w:rsidR="00F50649">
        <w:t>clusion</w:t>
      </w:r>
      <w:bookmarkEnd w:id="57"/>
    </w:p>
    <w:p w14:paraId="18818EFD" w14:textId="2F51A460" w:rsidR="00131D9A" w:rsidRDefault="00131D9A" w:rsidP="00367A8B">
      <w:pPr>
        <w:pStyle w:val="31"/>
        <w:numPr>
          <w:ilvl w:val="3"/>
          <w:numId w:val="37"/>
        </w:numPr>
      </w:pPr>
      <w:bookmarkStart w:id="58" w:name="_Toc42863654"/>
      <w:r>
        <w:t>Summary:</w:t>
      </w:r>
      <w:bookmarkEnd w:id="58"/>
    </w:p>
    <w:p w14:paraId="7BB2367A" w14:textId="37D8F025" w:rsidR="007D2FE3" w:rsidRDefault="007D2FE3" w:rsidP="007D2FE3">
      <w:pPr>
        <w:ind w:firstLine="480"/>
      </w:pPr>
      <w:r>
        <w:t xml:space="preserve">As all GBDT-based algorithms, </w:t>
      </w:r>
      <w:proofErr w:type="spellStart"/>
      <w:r>
        <w:t>LightGBM</w:t>
      </w:r>
      <w:proofErr w:type="spellEnd"/>
      <w:r>
        <w:t xml:space="preserve"> and </w:t>
      </w:r>
      <w:proofErr w:type="spellStart"/>
      <w:r>
        <w:t>CatBoost</w:t>
      </w:r>
      <w:proofErr w:type="spellEnd"/>
      <w:r>
        <w:t xml:space="preserve"> iteratively train weak learners, where the weights of the data points are updated according to the results of loss function of the previous learners. </w:t>
      </w:r>
    </w:p>
    <w:p w14:paraId="3DF85A6F" w14:textId="4499B67C" w:rsidR="007D2FE3" w:rsidRPr="007D2FE3" w:rsidRDefault="007D2FE3" w:rsidP="007D2FE3">
      <w:r>
        <w:tab/>
        <w:t xml:space="preserve">But real-life applications are not only algorithms, but </w:t>
      </w:r>
      <w:r w:rsidR="00FB3A1D">
        <w:t xml:space="preserve">also </w:t>
      </w:r>
      <w:r>
        <w:t>the data that is crucial to produce meaningful results</w:t>
      </w:r>
      <w:r w:rsidR="00FB3A1D">
        <w:t>.</w:t>
      </w:r>
    </w:p>
    <w:p w14:paraId="67200AB7" w14:textId="5370EAEA" w:rsidR="009623CB" w:rsidRPr="009623CB" w:rsidRDefault="009623CB" w:rsidP="009623CB">
      <w:pPr>
        <w:ind w:firstLine="480"/>
      </w:pPr>
      <w:r>
        <w:rPr>
          <w:rFonts w:hint="eastAsia"/>
        </w:rPr>
        <w:t>I</w:t>
      </w:r>
      <w:r>
        <w:t xml:space="preserve">t is said that predictive analytics are only as good as your data, and if the data </w:t>
      </w:r>
      <w:r w:rsidR="007D2FE3">
        <w:t>does not</w:t>
      </w:r>
      <w:r>
        <w:t xml:space="preserve"> contain the </w:t>
      </w:r>
      <w:r w:rsidR="00F1226B">
        <w:rPr>
          <w:rFonts w:hint="eastAsia"/>
        </w:rPr>
        <w:t>e</w:t>
      </w:r>
      <w:r w:rsidR="00F1226B">
        <w:t xml:space="preserve">ssential </w:t>
      </w:r>
      <w:r>
        <w:t xml:space="preserve">information that can </w:t>
      </w:r>
      <w:r w:rsidR="00F1226B">
        <w:t xml:space="preserve">predict </w:t>
      </w:r>
      <w:r>
        <w:t xml:space="preserve">the target outcome, the performance is always </w:t>
      </w:r>
      <w:r w:rsidR="00E33572">
        <w:t xml:space="preserve">poor </w:t>
      </w:r>
      <w:r>
        <w:t>regardless</w:t>
      </w:r>
      <w:r w:rsidR="00E33572">
        <w:t xml:space="preserve"> of</w:t>
      </w:r>
      <w:r>
        <w:t xml:space="preserve"> the algorithms.</w:t>
      </w:r>
    </w:p>
    <w:p w14:paraId="484EEFD8" w14:textId="2528D1B3" w:rsidR="000E6DCB" w:rsidRDefault="000E6DCB" w:rsidP="000E6DCB">
      <w:pPr>
        <w:ind w:firstLine="480"/>
      </w:pPr>
      <w:r>
        <w:t>In this study, we compared both boosting methods</w:t>
      </w:r>
      <w:r w:rsidR="00243668">
        <w:t xml:space="preserve"> </w:t>
      </w:r>
      <w:r>
        <w:t>in terms of AUC performance,</w:t>
      </w:r>
      <w:r w:rsidR="00243668">
        <w:t xml:space="preserve"> and found the characteristics of data that influence the performance the most. </w:t>
      </w:r>
    </w:p>
    <w:p w14:paraId="69A6C29C" w14:textId="4819475E" w:rsidR="00F35824" w:rsidRDefault="00243668" w:rsidP="00131D9A">
      <w:r>
        <w:tab/>
        <w:t xml:space="preserve">As in </w:t>
      </w:r>
      <w:r w:rsidR="00D34F5A">
        <w:t xml:space="preserve">Section </w:t>
      </w:r>
      <w:r>
        <w:t xml:space="preserve">4.5 showed, we discovered that </w:t>
      </w:r>
      <w:proofErr w:type="spellStart"/>
      <w:r>
        <w:t>CatBoost</w:t>
      </w:r>
      <w:proofErr w:type="spellEnd"/>
      <w:r>
        <w:t xml:space="preserve"> tends to use the categorical columns to produce the predictions, while </w:t>
      </w:r>
      <w:proofErr w:type="spellStart"/>
      <w:r>
        <w:t>LightGBM</w:t>
      </w:r>
      <w:proofErr w:type="spellEnd"/>
      <w:r>
        <w:t xml:space="preserve"> is more likely to utilize numerical columns.</w:t>
      </w:r>
      <w:r w:rsidR="00F35824">
        <w:t xml:space="preserve"> It is likely that the</w:t>
      </w:r>
      <w:r w:rsidR="00F35824" w:rsidRPr="00F35824">
        <w:rPr>
          <w:i/>
          <w:iCs/>
        </w:rPr>
        <w:t xml:space="preserve"> </w:t>
      </w:r>
      <w:r w:rsidR="00F35824" w:rsidRPr="001553B1">
        <w:rPr>
          <w:i/>
          <w:iCs/>
        </w:rPr>
        <w:t>prediction shifts</w:t>
      </w:r>
      <w:r w:rsidR="00F35824">
        <w:rPr>
          <w:i/>
          <w:iCs/>
        </w:rPr>
        <w:t xml:space="preserve"> </w:t>
      </w:r>
      <w:r w:rsidR="00F35824" w:rsidRPr="00F35824">
        <w:t>problem</w:t>
      </w:r>
      <w:r w:rsidR="00F35824">
        <w:t xml:space="preserve"> </w:t>
      </w:r>
      <w:r w:rsidR="008A466E">
        <w:t>mentioned and solved</w:t>
      </w:r>
      <w:r w:rsidR="00F35824">
        <w:t xml:space="preserve"> by </w:t>
      </w:r>
      <w:proofErr w:type="spellStart"/>
      <w:r w:rsidR="00F35824">
        <w:t>CatBoost</w:t>
      </w:r>
      <w:proofErr w:type="spellEnd"/>
      <w:r w:rsidR="00F35824">
        <w:t xml:space="preserve"> algorithm helped a lot in prediction performance</w:t>
      </w:r>
      <w:r w:rsidR="00301A65">
        <w:t>, in terms of common tabular datasets</w:t>
      </w:r>
      <w:bookmarkStart w:id="59" w:name="_Hlk42770430"/>
      <w:r w:rsidR="00131D9A">
        <w:rPr>
          <w:rFonts w:hint="eastAsia"/>
        </w:rPr>
        <w:t>.</w:t>
      </w:r>
    </w:p>
    <w:p w14:paraId="0CD3C674" w14:textId="777E5695" w:rsidR="00B91DFD" w:rsidRPr="00B91DFD" w:rsidRDefault="00B91DFD" w:rsidP="00131D9A">
      <w:r>
        <w:tab/>
        <w:t>Based on the above observations, we conclude that:</w:t>
      </w:r>
    </w:p>
    <w:bookmarkEnd w:id="59"/>
    <w:p w14:paraId="743A462E" w14:textId="6A51CA6F" w:rsidR="009623CB" w:rsidRDefault="009623CB" w:rsidP="008013A5">
      <w:pPr>
        <w:pStyle w:val="affb"/>
        <w:numPr>
          <w:ilvl w:val="0"/>
          <w:numId w:val="39"/>
        </w:numPr>
        <w:ind w:leftChars="0"/>
      </w:pPr>
      <w:r>
        <w:t>In tabular dataset</w:t>
      </w:r>
      <w:r w:rsidR="006C28E3">
        <w:t>s</w:t>
      </w:r>
      <w:r>
        <w:t xml:space="preserve">, </w:t>
      </w:r>
      <w:proofErr w:type="spellStart"/>
      <w:r>
        <w:t>CatBoost</w:t>
      </w:r>
      <w:proofErr w:type="spellEnd"/>
      <w:r>
        <w:t xml:space="preserve"> generally performs better, </w:t>
      </w:r>
      <w:r w:rsidR="00131124">
        <w:t xml:space="preserve">and our guess is that because most real tabular datasets have more crucial categorical columns, the algorithm that utilize categorical </w:t>
      </w:r>
      <w:r w:rsidR="004B6FB3">
        <w:t xml:space="preserve">data </w:t>
      </w:r>
      <w:r w:rsidR="00131124">
        <w:t>the most will tend to do well.</w:t>
      </w:r>
    </w:p>
    <w:p w14:paraId="34F01803" w14:textId="658A1339" w:rsidR="000E6DCB" w:rsidRDefault="00D34F5A" w:rsidP="008013A5">
      <w:pPr>
        <w:pStyle w:val="affb"/>
        <w:numPr>
          <w:ilvl w:val="0"/>
          <w:numId w:val="39"/>
        </w:numPr>
        <w:ind w:leftChars="0"/>
      </w:pPr>
      <w:r>
        <w:t xml:space="preserve">On datasets that have important numerical columns, </w:t>
      </w:r>
      <w:proofErr w:type="spellStart"/>
      <w:r>
        <w:t>LightGBM</w:t>
      </w:r>
      <w:proofErr w:type="spellEnd"/>
      <w:r>
        <w:t xml:space="preserve"> have significantly better predictions. This is supported by the results on Section 4.3. </w:t>
      </w:r>
    </w:p>
    <w:p w14:paraId="54AB90A4" w14:textId="54D8B420" w:rsidR="007B2C48" w:rsidRDefault="007B2C48" w:rsidP="009623CB">
      <w:pPr>
        <w:ind w:firstLine="480"/>
      </w:pPr>
    </w:p>
    <w:p w14:paraId="18831395" w14:textId="77777777" w:rsidR="007B2C48" w:rsidRDefault="007B2C48" w:rsidP="009623CB">
      <w:pPr>
        <w:ind w:firstLine="480"/>
      </w:pPr>
    </w:p>
    <w:p w14:paraId="5C6B7AA2" w14:textId="5EEFD0BC" w:rsidR="004643FE" w:rsidRDefault="00F35824" w:rsidP="00EE4851">
      <w:pPr>
        <w:pStyle w:val="31"/>
      </w:pPr>
      <w:bookmarkStart w:id="60" w:name="_Toc42863655"/>
      <w:r>
        <w:rPr>
          <w:rFonts w:hint="eastAsia"/>
        </w:rPr>
        <w:lastRenderedPageBreak/>
        <w:t>C</w:t>
      </w:r>
      <w:r>
        <w:t>ontribution:</w:t>
      </w:r>
      <w:bookmarkEnd w:id="60"/>
    </w:p>
    <w:p w14:paraId="42A401CB" w14:textId="3853E669" w:rsidR="00A34D5E" w:rsidRDefault="00F35824" w:rsidP="00A34D5E">
      <w:pPr>
        <w:pStyle w:val="affb"/>
        <w:numPr>
          <w:ilvl w:val="0"/>
          <w:numId w:val="33"/>
        </w:numPr>
        <w:ind w:leftChars="0"/>
      </w:pPr>
      <w:r>
        <w:t xml:space="preserve">Past literatures seldom discuss about the characteristic of data that would influence the algorithm performance. In this study we </w:t>
      </w:r>
      <w:r w:rsidR="008645A8">
        <w:t xml:space="preserve">identified </w:t>
      </w:r>
      <w:r>
        <w:t>the situations and reasons that one will execute better than the other.</w:t>
      </w:r>
    </w:p>
    <w:p w14:paraId="208D48C0" w14:textId="2944C39D" w:rsidR="00A34D5E" w:rsidRDefault="006023FB" w:rsidP="00A34D5E">
      <w:pPr>
        <w:pStyle w:val="affb"/>
        <w:numPr>
          <w:ilvl w:val="0"/>
          <w:numId w:val="33"/>
        </w:numPr>
        <w:ind w:leftChars="0"/>
      </w:pPr>
      <w:r>
        <w:t>This study p</w:t>
      </w:r>
      <w:r w:rsidR="008645A8">
        <w:t>rovided a fairer comparison between algorithms by using several datasets and enact preprocessing rules when the datasets have different characteristics.</w:t>
      </w:r>
    </w:p>
    <w:p w14:paraId="7CC128B3" w14:textId="3FD69723" w:rsidR="00A34D5E" w:rsidRDefault="00D32C5F" w:rsidP="00EE4851">
      <w:pPr>
        <w:pStyle w:val="31"/>
      </w:pPr>
      <w:bookmarkStart w:id="61" w:name="_Toc42863656"/>
      <w:r>
        <w:rPr>
          <w:rFonts w:hint="eastAsia"/>
        </w:rPr>
        <w:t>L</w:t>
      </w:r>
      <w:r>
        <w:t>imits:</w:t>
      </w:r>
      <w:bookmarkEnd w:id="61"/>
    </w:p>
    <w:p w14:paraId="3E79F376" w14:textId="39EB8325" w:rsidR="003054A3" w:rsidRDefault="003054A3" w:rsidP="00EE4851">
      <w:pPr>
        <w:pStyle w:val="affb"/>
        <w:numPr>
          <w:ilvl w:val="0"/>
          <w:numId w:val="34"/>
        </w:numPr>
        <w:ind w:leftChars="0"/>
      </w:pPr>
      <w:r>
        <w:rPr>
          <w:rFonts w:hint="eastAsia"/>
        </w:rPr>
        <w:t>N</w:t>
      </w:r>
      <w:r>
        <w:t>o feature engineering</w:t>
      </w:r>
    </w:p>
    <w:p w14:paraId="2670E29F" w14:textId="6E6BF3EE" w:rsidR="00EE4851" w:rsidRDefault="00EE4851" w:rsidP="004043BF">
      <w:pPr>
        <w:ind w:left="480" w:firstLine="360"/>
      </w:pPr>
      <w:r>
        <w:t>The study did not do feature engineering, which is an essential practice on tabular data</w:t>
      </w:r>
      <w:r w:rsidR="001E2691">
        <w:t>sets</w:t>
      </w:r>
      <w:r>
        <w:t xml:space="preserve"> to improve prediction performance. Since artificial feature engineering varies case by case, and it is hard to find a general rule to generate features, we believe we should not make new features </w:t>
      </w:r>
      <w:r w:rsidR="003054A3">
        <w:rPr>
          <w:rFonts w:hint="eastAsia"/>
        </w:rPr>
        <w:t>i</w:t>
      </w:r>
      <w:r w:rsidR="003054A3">
        <w:t>n order to</w:t>
      </w:r>
      <w:r>
        <w:t xml:space="preserve"> make a comparable comparison.</w:t>
      </w:r>
    </w:p>
    <w:p w14:paraId="343BBD6E" w14:textId="247695AF" w:rsidR="003054A3" w:rsidRDefault="003054A3" w:rsidP="00EE4851">
      <w:pPr>
        <w:pStyle w:val="affb"/>
        <w:numPr>
          <w:ilvl w:val="0"/>
          <w:numId w:val="34"/>
        </w:numPr>
        <w:ind w:leftChars="0"/>
      </w:pPr>
      <w:r>
        <w:rPr>
          <w:rFonts w:hint="eastAsia"/>
        </w:rPr>
        <w:t>N</w:t>
      </w:r>
      <w:r>
        <w:t>o hyperparameter tuning</w:t>
      </w:r>
    </w:p>
    <w:p w14:paraId="0D646A91" w14:textId="72015209" w:rsidR="0078771F" w:rsidRDefault="003054A3" w:rsidP="004043BF">
      <w:pPr>
        <w:ind w:left="480" w:firstLine="360"/>
      </w:pPr>
      <w:r>
        <w:t xml:space="preserve">Hyperparameters </w:t>
      </w:r>
      <w:r w:rsidR="003B7532">
        <w:t xml:space="preserve">will influence how the model learn. There is also different hyperparameters to set for each model. In our case, </w:t>
      </w:r>
      <w:proofErr w:type="spellStart"/>
      <w:r w:rsidR="003B7532">
        <w:t>LightGBM</w:t>
      </w:r>
      <w:proofErr w:type="spellEnd"/>
      <w:r w:rsidR="003B7532">
        <w:t xml:space="preserve"> and </w:t>
      </w:r>
      <w:proofErr w:type="spellStart"/>
      <w:r w:rsidR="003B7532">
        <w:t>CatBoost</w:t>
      </w:r>
      <w:proofErr w:type="spellEnd"/>
      <w:r w:rsidR="003B7532">
        <w:t xml:space="preserve"> have similar hyperparameters, and although one algorithm </w:t>
      </w:r>
      <w:r w:rsidR="00CA4544">
        <w:t>may be</w:t>
      </w:r>
      <w:r w:rsidR="003B7532">
        <w:t xml:space="preserve"> better with </w:t>
      </w:r>
      <w:proofErr w:type="gramStart"/>
      <w:r w:rsidR="003B7532">
        <w:t>hyperparameter  optimized</w:t>
      </w:r>
      <w:proofErr w:type="gramEnd"/>
      <w:r w:rsidR="003B7532">
        <w:t>, we did not tune in this thesis.</w:t>
      </w:r>
    </w:p>
    <w:p w14:paraId="7051B907" w14:textId="34CB9113" w:rsidR="00CA4544" w:rsidRDefault="00CA4544" w:rsidP="00CA4544">
      <w:pPr>
        <w:pStyle w:val="affb"/>
        <w:numPr>
          <w:ilvl w:val="0"/>
          <w:numId w:val="34"/>
        </w:numPr>
        <w:ind w:leftChars="0"/>
      </w:pPr>
      <w:r>
        <w:rPr>
          <w:rFonts w:hint="eastAsia"/>
        </w:rPr>
        <w:t>C</w:t>
      </w:r>
      <w:r>
        <w:t>ategorical Encoding methods</w:t>
      </w:r>
    </w:p>
    <w:p w14:paraId="00895555" w14:textId="7637D84D" w:rsidR="00CA4544" w:rsidRDefault="00CA4544" w:rsidP="004043BF">
      <w:pPr>
        <w:ind w:left="480" w:firstLine="480"/>
      </w:pPr>
      <w:r>
        <w:rPr>
          <w:rFonts w:hint="eastAsia"/>
        </w:rPr>
        <w:t>T</w:t>
      </w:r>
      <w:r>
        <w:t xml:space="preserve">here are various categorical encoding methods, and in our </w:t>
      </w:r>
      <w:proofErr w:type="gramStart"/>
      <w:r>
        <w:t>study</w:t>
      </w:r>
      <w:proofErr w:type="gramEnd"/>
      <w:r>
        <w:t xml:space="preserve"> we used Label Encoding for our categorical columns. Note that models may have better performance with different encoding style, and with </w:t>
      </w:r>
      <w:proofErr w:type="spellStart"/>
      <w:r>
        <w:t>LightGBM</w:t>
      </w:r>
      <w:proofErr w:type="spellEnd"/>
      <w:r>
        <w:t xml:space="preserve"> we merely use the one that is recommended by the author, while </w:t>
      </w:r>
      <w:proofErr w:type="spellStart"/>
      <w:r>
        <w:t>CatBoost</w:t>
      </w:r>
      <w:proofErr w:type="spellEnd"/>
      <w:r>
        <w:t xml:space="preserve"> </w:t>
      </w:r>
      <w:proofErr w:type="gramStart"/>
      <w:r>
        <w:t>doesn’t</w:t>
      </w:r>
      <w:proofErr w:type="gramEnd"/>
      <w:r>
        <w:t xml:space="preserve"> require users to encode.</w:t>
      </w:r>
    </w:p>
    <w:p w14:paraId="59BB7243" w14:textId="405982BE" w:rsidR="00D32C5F" w:rsidRDefault="00D32C5F" w:rsidP="004716F1">
      <w:pPr>
        <w:pStyle w:val="31"/>
      </w:pPr>
      <w:bookmarkStart w:id="62" w:name="_Toc42863657"/>
      <w:r>
        <w:rPr>
          <w:rFonts w:hint="eastAsia"/>
        </w:rPr>
        <w:lastRenderedPageBreak/>
        <w:t>F</w:t>
      </w:r>
      <w:r>
        <w:t>uture studies:</w:t>
      </w:r>
      <w:bookmarkEnd w:id="62"/>
    </w:p>
    <w:p w14:paraId="44F99BC6" w14:textId="0477A281" w:rsidR="004716F1" w:rsidRPr="004716F1" w:rsidRDefault="004716F1" w:rsidP="004716F1">
      <w:pPr>
        <w:pStyle w:val="affb"/>
        <w:numPr>
          <w:ilvl w:val="0"/>
          <w:numId w:val="35"/>
        </w:numPr>
        <w:ind w:leftChars="0"/>
      </w:pPr>
      <w:r>
        <w:t>Performance Metrics</w:t>
      </w:r>
    </w:p>
    <w:p w14:paraId="4561C01F" w14:textId="4A110864" w:rsidR="004716F1" w:rsidRPr="004716F1" w:rsidRDefault="004716F1" w:rsidP="004043BF">
      <w:pPr>
        <w:ind w:left="480" w:firstLine="360"/>
      </w:pPr>
      <w:r>
        <w:t xml:space="preserve">We used AUC as our evaluation metric since it was common practice and recommended on </w:t>
      </w:r>
      <w:r>
        <w:fldChar w:fldCharType="begin"/>
      </w:r>
      <w:r>
        <w:instrText xml:space="preserve"> REF _Ref40861844 \r \h </w:instrText>
      </w:r>
      <w:r>
        <w:fldChar w:fldCharType="separate"/>
      </w:r>
      <w:r>
        <w:t>[14]</w:t>
      </w:r>
      <w:r>
        <w:fldChar w:fldCharType="end"/>
      </w:r>
      <w:r>
        <w:t xml:space="preserve">. There are still some interesting metrics that might be a better indicator for </w:t>
      </w:r>
      <w:r w:rsidR="00010CDB">
        <w:t>performance and may produce different results.</w:t>
      </w:r>
    </w:p>
    <w:p w14:paraId="4796FD9D" w14:textId="23ABD7BD" w:rsidR="00A34D5E" w:rsidRDefault="005A2949" w:rsidP="005A2949">
      <w:pPr>
        <w:pStyle w:val="affb"/>
        <w:numPr>
          <w:ilvl w:val="0"/>
          <w:numId w:val="35"/>
        </w:numPr>
        <w:ind w:leftChars="0"/>
      </w:pPr>
      <w:r>
        <w:t>Data Volume</w:t>
      </w:r>
    </w:p>
    <w:p w14:paraId="12802975" w14:textId="19184953" w:rsidR="005A2949" w:rsidRDefault="005A2949" w:rsidP="004043BF">
      <w:pPr>
        <w:ind w:left="480" w:firstLine="360"/>
      </w:pPr>
      <w:r>
        <w:t xml:space="preserve">In our study we omitted the data volume, which is sometimes a huge part of algorithm selecting process. We believe data volume would matter since the algorithms use different ways to find the best split on features, and if the algorithm is greedier when optimizing, it is likely better on larger datasets. </w:t>
      </w:r>
    </w:p>
    <w:p w14:paraId="693603FD" w14:textId="7F04E39C" w:rsidR="005A2949" w:rsidRDefault="00B74B30" w:rsidP="00B74B30">
      <w:pPr>
        <w:pStyle w:val="affb"/>
        <w:numPr>
          <w:ilvl w:val="0"/>
          <w:numId w:val="35"/>
        </w:numPr>
        <w:ind w:leftChars="0"/>
      </w:pPr>
      <w:r>
        <w:t>New algorithms comparison</w:t>
      </w:r>
    </w:p>
    <w:p w14:paraId="63DB8F16" w14:textId="01F9EA84" w:rsidR="0080058D" w:rsidRPr="008E4A8F" w:rsidRDefault="00B74B30" w:rsidP="004043BF">
      <w:pPr>
        <w:ind w:left="480" w:firstLine="360"/>
        <w:rPr>
          <w:color w:val="FF0000"/>
        </w:rPr>
      </w:pPr>
      <w:r>
        <w:t xml:space="preserve">GBDT methods are still evolving even recently. A promising newcomer </w:t>
      </w:r>
      <w:proofErr w:type="spellStart"/>
      <w:r>
        <w:t>NGBoost</w:t>
      </w:r>
      <w:proofErr w:type="spellEnd"/>
      <w:r>
        <w:fldChar w:fldCharType="begin"/>
      </w:r>
      <w:r>
        <w:instrText xml:space="preserve"> REF _Ref40860430 \r \h </w:instrText>
      </w:r>
      <w:r>
        <w:fldChar w:fldCharType="separate"/>
      </w:r>
      <w:r>
        <w:t>[6]</w:t>
      </w:r>
      <w:r>
        <w:fldChar w:fldCharType="end"/>
      </w:r>
      <w:r>
        <w:t xml:space="preserve"> may be the new go-to algorithm for tabular datasets. It is an interesting topic that whether using natural gradient to optimize would produce better results in comparison with traditional gradient descent methods.</w:t>
      </w:r>
    </w:p>
    <w:p w14:paraId="790D3BE5" w14:textId="77777777" w:rsidR="00404431" w:rsidRDefault="00404431" w:rsidP="0080058D"/>
    <w:p w14:paraId="187524CC" w14:textId="77777777" w:rsidR="0080058D" w:rsidRDefault="0080058D" w:rsidP="0080058D">
      <w:pPr>
        <w:pStyle w:val="a1"/>
      </w:pPr>
      <w:bookmarkStart w:id="63" w:name="_Toc42863658"/>
      <w:r>
        <w:rPr>
          <w:rFonts w:hint="eastAsia"/>
        </w:rPr>
        <w:lastRenderedPageBreak/>
        <w:t>REFERENCE</w:t>
      </w:r>
      <w:bookmarkEnd w:id="63"/>
    </w:p>
    <w:p w14:paraId="6111717C" w14:textId="77777777" w:rsidR="0080058D" w:rsidRPr="00716C15" w:rsidRDefault="0080058D" w:rsidP="0080058D"/>
    <w:p w14:paraId="68875C30" w14:textId="140A3570" w:rsidR="00B364A1" w:rsidRDefault="00B364A1" w:rsidP="0080058D">
      <w:pPr>
        <w:numPr>
          <w:ilvl w:val="0"/>
          <w:numId w:val="21"/>
        </w:numPr>
      </w:pPr>
      <w:bookmarkStart w:id="64" w:name="_Ref39050754"/>
      <w:r w:rsidRPr="00B364A1">
        <w:t xml:space="preserve">K. </w:t>
      </w:r>
      <w:proofErr w:type="spellStart"/>
      <w:r w:rsidRPr="00B364A1">
        <w:t>Guolin</w:t>
      </w:r>
      <w:proofErr w:type="spellEnd"/>
      <w:r w:rsidRPr="00B364A1">
        <w:t xml:space="preserve">, M. Qi, F. Thomas, W. </w:t>
      </w:r>
      <w:proofErr w:type="spellStart"/>
      <w:r w:rsidRPr="00B364A1">
        <w:t>Taifeng</w:t>
      </w:r>
      <w:proofErr w:type="spellEnd"/>
      <w:r w:rsidRPr="00B364A1">
        <w:t xml:space="preserve">, C. Wei, M. </w:t>
      </w:r>
      <w:proofErr w:type="spellStart"/>
      <w:r w:rsidRPr="00B364A1">
        <w:t>Weidong</w:t>
      </w:r>
      <w:proofErr w:type="spellEnd"/>
      <w:r w:rsidRPr="00B364A1">
        <w:t xml:space="preserve">, Y. </w:t>
      </w:r>
      <w:proofErr w:type="spellStart"/>
      <w:r w:rsidRPr="00B364A1">
        <w:t>Qiwei</w:t>
      </w:r>
      <w:proofErr w:type="spellEnd"/>
      <w:r w:rsidRPr="00B364A1">
        <w:t>, L. Tie-Yan, "</w:t>
      </w:r>
      <w:proofErr w:type="spellStart"/>
      <w:r w:rsidRPr="00B364A1">
        <w:t>LightGBM</w:t>
      </w:r>
      <w:proofErr w:type="spellEnd"/>
      <w:r w:rsidRPr="00B364A1">
        <w:t xml:space="preserve">: A Highly Efficient Gradient Boosting Decision Tree," </w:t>
      </w:r>
      <w:r w:rsidRPr="00833E2A">
        <w:rPr>
          <w:i/>
          <w:iCs/>
        </w:rPr>
        <w:t>Advances in Neural Information Processing Systems</w:t>
      </w:r>
      <w:r w:rsidRPr="00B364A1">
        <w:t xml:space="preserve"> vol. 30, pp. 3149-3157, 2017.</w:t>
      </w:r>
      <w:bookmarkEnd w:id="64"/>
    </w:p>
    <w:p w14:paraId="5BCBFAF6" w14:textId="50F346E6" w:rsidR="00D43F0F" w:rsidRDefault="00D43F0F" w:rsidP="0080058D">
      <w:pPr>
        <w:numPr>
          <w:ilvl w:val="0"/>
          <w:numId w:val="21"/>
        </w:numPr>
      </w:pPr>
      <w:bookmarkStart w:id="65" w:name="_Ref39051508"/>
      <w:r w:rsidRPr="00D43F0F">
        <w:t xml:space="preserve">A. </w:t>
      </w:r>
      <w:proofErr w:type="spellStart"/>
      <w:r w:rsidRPr="00D43F0F">
        <w:t>Dorogush</w:t>
      </w:r>
      <w:proofErr w:type="spellEnd"/>
      <w:r w:rsidRPr="00D43F0F">
        <w:t xml:space="preserve">, V. </w:t>
      </w:r>
      <w:proofErr w:type="spellStart"/>
      <w:r w:rsidRPr="00D43F0F">
        <w:t>Ershov</w:t>
      </w:r>
      <w:proofErr w:type="spellEnd"/>
      <w:r w:rsidRPr="00D43F0F">
        <w:t xml:space="preserve">, A. </w:t>
      </w:r>
      <w:proofErr w:type="spellStart"/>
      <w:r w:rsidRPr="00D43F0F">
        <w:t>Gulin</w:t>
      </w:r>
      <w:proofErr w:type="spellEnd"/>
      <w:r w:rsidRPr="00D43F0F">
        <w:t xml:space="preserve"> "</w:t>
      </w:r>
      <w:proofErr w:type="spellStart"/>
      <w:r w:rsidRPr="00D43F0F">
        <w:t>CatBoost</w:t>
      </w:r>
      <w:proofErr w:type="spellEnd"/>
      <w:r w:rsidRPr="00D43F0F">
        <w:t xml:space="preserve">: gradient boosting with categorical features support," </w:t>
      </w:r>
      <w:r w:rsidRPr="00833E2A">
        <w:rPr>
          <w:i/>
          <w:iCs/>
        </w:rPr>
        <w:t>NIPS</w:t>
      </w:r>
      <w:r w:rsidRPr="00D43F0F">
        <w:t xml:space="preserve">, </w:t>
      </w:r>
      <w:r w:rsidR="00171485">
        <w:t>pp.</w:t>
      </w:r>
      <w:r w:rsidRPr="00D43F0F">
        <w:t>1-7, 2017.</w:t>
      </w:r>
      <w:bookmarkEnd w:id="65"/>
    </w:p>
    <w:p w14:paraId="4BE980CE" w14:textId="458F5AFA" w:rsidR="00A30A80" w:rsidRDefault="00A30A80" w:rsidP="0080058D">
      <w:pPr>
        <w:numPr>
          <w:ilvl w:val="0"/>
          <w:numId w:val="21"/>
        </w:numPr>
      </w:pPr>
      <w:bookmarkStart w:id="66" w:name="_Ref39055996"/>
      <w:r w:rsidRPr="00A30A80">
        <w:t xml:space="preserve">J. Friedman. </w:t>
      </w:r>
      <w:r w:rsidR="004E1E2C">
        <w:t>"</w:t>
      </w:r>
      <w:r w:rsidRPr="00A30A80">
        <w:t>Greedy function approximation: a gradient boosting machine.</w:t>
      </w:r>
      <w:r w:rsidR="004E1E2C">
        <w:t>"</w:t>
      </w:r>
      <w:r w:rsidRPr="00A30A80">
        <w:t xml:space="preserve"> </w:t>
      </w:r>
      <w:r w:rsidRPr="00833E2A">
        <w:rPr>
          <w:i/>
          <w:iCs/>
        </w:rPr>
        <w:t>Annals of Statistics</w:t>
      </w:r>
      <w:r w:rsidRPr="00A30A80">
        <w:t>, 29(5):</w:t>
      </w:r>
      <w:r w:rsidR="00171485">
        <w:t xml:space="preserve"> pp.</w:t>
      </w:r>
      <w:r w:rsidRPr="00A30A80">
        <w:t>1189</w:t>
      </w:r>
      <w:r>
        <w:t>-</w:t>
      </w:r>
      <w:r w:rsidRPr="00A30A80">
        <w:t>1232, 2001.</w:t>
      </w:r>
      <w:bookmarkEnd w:id="66"/>
    </w:p>
    <w:p w14:paraId="3D70E6D0" w14:textId="27A20270" w:rsidR="00F653FF" w:rsidRDefault="00F653FF" w:rsidP="0080058D">
      <w:pPr>
        <w:numPr>
          <w:ilvl w:val="0"/>
          <w:numId w:val="21"/>
        </w:numPr>
      </w:pPr>
      <w:bookmarkStart w:id="67" w:name="_Ref39055998"/>
      <w:r w:rsidRPr="00F653FF">
        <w:t xml:space="preserve">J. Friedman. </w:t>
      </w:r>
      <w:r w:rsidR="004E1E2C">
        <w:t>"</w:t>
      </w:r>
      <w:r w:rsidRPr="00F653FF">
        <w:t>Stochastic gradient boosting.</w:t>
      </w:r>
      <w:r w:rsidR="004E1E2C">
        <w:t>"</w:t>
      </w:r>
      <w:r w:rsidRPr="00F653FF">
        <w:t xml:space="preserve"> </w:t>
      </w:r>
      <w:r w:rsidRPr="00833E2A">
        <w:rPr>
          <w:i/>
          <w:iCs/>
        </w:rPr>
        <w:t>Computational Statistics &amp; Data Analysis</w:t>
      </w:r>
      <w:r w:rsidRPr="00F653FF">
        <w:t>, 38(4):</w:t>
      </w:r>
      <w:r w:rsidR="00171485">
        <w:t xml:space="preserve"> pp. </w:t>
      </w:r>
      <w:r w:rsidRPr="00F653FF">
        <w:t>367</w:t>
      </w:r>
      <w:r>
        <w:t>-</w:t>
      </w:r>
      <w:r w:rsidRPr="00F653FF">
        <w:t>378, 2002.</w:t>
      </w:r>
      <w:bookmarkEnd w:id="67"/>
    </w:p>
    <w:p w14:paraId="7655C507" w14:textId="364E1F99" w:rsidR="00F653FF" w:rsidRDefault="00E30145" w:rsidP="0080058D">
      <w:pPr>
        <w:numPr>
          <w:ilvl w:val="0"/>
          <w:numId w:val="21"/>
        </w:numPr>
      </w:pPr>
      <w:bookmarkStart w:id="68" w:name="_Ref39056863"/>
      <w:r w:rsidRPr="00E30145">
        <w:t xml:space="preserve">Tianqi Chen and Carlos </w:t>
      </w:r>
      <w:proofErr w:type="spellStart"/>
      <w:r w:rsidRPr="00E30145">
        <w:t>Guestrin</w:t>
      </w:r>
      <w:proofErr w:type="spellEnd"/>
      <w:r w:rsidRPr="00E30145">
        <w:t xml:space="preserve">. </w:t>
      </w:r>
      <w:r w:rsidR="004E1E2C">
        <w:t>"</w:t>
      </w:r>
      <w:proofErr w:type="spellStart"/>
      <w:r w:rsidRPr="00E30145">
        <w:t>Xgboost</w:t>
      </w:r>
      <w:proofErr w:type="spellEnd"/>
      <w:r w:rsidRPr="00E30145">
        <w:t>: A scalable tree boosting system.</w:t>
      </w:r>
      <w:r w:rsidR="004E1E2C">
        <w:t>"</w:t>
      </w:r>
      <w:r w:rsidRPr="00E30145">
        <w:t xml:space="preserve"> In </w:t>
      </w:r>
      <w:r w:rsidRPr="00833E2A">
        <w:rPr>
          <w:i/>
          <w:iCs/>
        </w:rPr>
        <w:t>Proceedings of the 22Nd ACM SIGKDD International Conference on Knowledge Discovery and Data Mining</w:t>
      </w:r>
      <w:r w:rsidRPr="00E30145">
        <w:t>, p</w:t>
      </w:r>
      <w:r w:rsidR="00171485">
        <w:t>p.</w:t>
      </w:r>
      <w:r w:rsidRPr="00E30145">
        <w:t xml:space="preserve"> 785–794. ACM, 2016.</w:t>
      </w:r>
      <w:bookmarkEnd w:id="68"/>
    </w:p>
    <w:p w14:paraId="6FEB4073" w14:textId="273B23CC" w:rsidR="000A0703" w:rsidRDefault="000A0703" w:rsidP="0080058D">
      <w:pPr>
        <w:numPr>
          <w:ilvl w:val="0"/>
          <w:numId w:val="21"/>
        </w:numPr>
      </w:pPr>
      <w:bookmarkStart w:id="69" w:name="_Ref40860430"/>
      <w:r>
        <w:t xml:space="preserve">Tony </w:t>
      </w:r>
      <w:proofErr w:type="spellStart"/>
      <w:r>
        <w:t>Duan</w:t>
      </w:r>
      <w:proofErr w:type="spellEnd"/>
      <w:r>
        <w:t xml:space="preserve">, Anand </w:t>
      </w:r>
      <w:proofErr w:type="spellStart"/>
      <w:r>
        <w:t>Avati</w:t>
      </w:r>
      <w:proofErr w:type="spellEnd"/>
      <w:r>
        <w:t xml:space="preserve">, Daisy Yi Ding, Sanjay </w:t>
      </w:r>
      <w:proofErr w:type="spellStart"/>
      <w:r>
        <w:t>Basu</w:t>
      </w:r>
      <w:proofErr w:type="spellEnd"/>
      <w:r>
        <w:t xml:space="preserve">, Andrew Y Ng, and Alejandro Schuler. </w:t>
      </w:r>
      <w:r w:rsidR="004E1E2C">
        <w:t>"</w:t>
      </w:r>
      <w:proofErr w:type="spellStart"/>
      <w:r>
        <w:t>Ngboost</w:t>
      </w:r>
      <w:proofErr w:type="spellEnd"/>
      <w:r>
        <w:t>: Natural gradient boosting for probabilistic prediction.</w:t>
      </w:r>
      <w:r w:rsidR="004E1E2C">
        <w:t>"</w:t>
      </w:r>
      <w:r>
        <w:t xml:space="preserve"> </w:t>
      </w:r>
      <w:proofErr w:type="spellStart"/>
      <w:r w:rsidRPr="000A0703">
        <w:rPr>
          <w:i/>
          <w:iCs/>
        </w:rPr>
        <w:t>arXiv</w:t>
      </w:r>
      <w:proofErr w:type="spellEnd"/>
      <w:r w:rsidRPr="000A0703">
        <w:rPr>
          <w:i/>
          <w:iCs/>
        </w:rPr>
        <w:t xml:space="preserve"> preprint</w:t>
      </w:r>
      <w:r w:rsidRPr="00B724E6">
        <w:t xml:space="preserve"> arXiv:1910.03225</w:t>
      </w:r>
      <w:r w:rsidRPr="000A0703">
        <w:rPr>
          <w:i/>
          <w:iCs/>
        </w:rPr>
        <w:t>.</w:t>
      </w:r>
      <w:r>
        <w:rPr>
          <w:i/>
          <w:iCs/>
        </w:rPr>
        <w:t xml:space="preserve"> </w:t>
      </w:r>
      <w:r>
        <w:t>2019.</w:t>
      </w:r>
      <w:bookmarkEnd w:id="69"/>
    </w:p>
    <w:p w14:paraId="4EABEDEB" w14:textId="20DD0F45" w:rsidR="00A9764B" w:rsidRDefault="00A9764B" w:rsidP="0080058D">
      <w:pPr>
        <w:numPr>
          <w:ilvl w:val="0"/>
          <w:numId w:val="21"/>
        </w:numPr>
      </w:pPr>
      <w:bookmarkStart w:id="70" w:name="_Ref39057101"/>
      <w:r w:rsidRPr="00A9764B">
        <w:t xml:space="preserve">Stephen Tyree, Kilian Q Weinberger, Kunal Agrawal, and Jennifer </w:t>
      </w:r>
      <w:proofErr w:type="spellStart"/>
      <w:r w:rsidRPr="00A9764B">
        <w:t>Paykin</w:t>
      </w:r>
      <w:proofErr w:type="spellEnd"/>
      <w:r w:rsidRPr="00A9764B">
        <w:t xml:space="preserve">. </w:t>
      </w:r>
      <w:r w:rsidR="004E1E2C">
        <w:t>"</w:t>
      </w:r>
      <w:r w:rsidRPr="00A9764B">
        <w:t>Parallel boosted regression trees for web search ranking.</w:t>
      </w:r>
      <w:r w:rsidR="004E1E2C">
        <w:t>"</w:t>
      </w:r>
      <w:r w:rsidRPr="00A9764B">
        <w:t xml:space="preserve"> In </w:t>
      </w:r>
      <w:r w:rsidRPr="00833E2A">
        <w:rPr>
          <w:i/>
          <w:iCs/>
        </w:rPr>
        <w:t>Proceedings of the 20th international conference on World wide web</w:t>
      </w:r>
      <w:r w:rsidRPr="00A9764B">
        <w:t>, p</w:t>
      </w:r>
      <w:r w:rsidR="00171485">
        <w:t xml:space="preserve">p. </w:t>
      </w:r>
      <w:r w:rsidRPr="00A9764B">
        <w:t>387–396. ACM, 2011.</w:t>
      </w:r>
      <w:bookmarkEnd w:id="70"/>
    </w:p>
    <w:p w14:paraId="4EF3474B" w14:textId="04E04BDE" w:rsidR="00A9764B" w:rsidRDefault="00A9764B" w:rsidP="0080058D">
      <w:pPr>
        <w:numPr>
          <w:ilvl w:val="0"/>
          <w:numId w:val="21"/>
        </w:numPr>
      </w:pPr>
      <w:bookmarkStart w:id="71" w:name="_Ref39057102"/>
      <w:r w:rsidRPr="00A9764B">
        <w:t xml:space="preserve">Fabian </w:t>
      </w:r>
      <w:proofErr w:type="spellStart"/>
      <w:r w:rsidRPr="00A9764B">
        <w:t>Pedregosa</w:t>
      </w:r>
      <w:proofErr w:type="spellEnd"/>
      <w:r w:rsidRPr="00A9764B">
        <w:t xml:space="preserve">, </w:t>
      </w:r>
      <w:proofErr w:type="spellStart"/>
      <w:r w:rsidRPr="00A9764B">
        <w:t>Gaël</w:t>
      </w:r>
      <w:proofErr w:type="spellEnd"/>
      <w:r w:rsidRPr="00A9764B">
        <w:t xml:space="preserve"> </w:t>
      </w:r>
      <w:proofErr w:type="spellStart"/>
      <w:r w:rsidRPr="00A9764B">
        <w:t>Varoquaux</w:t>
      </w:r>
      <w:proofErr w:type="spellEnd"/>
      <w:r w:rsidRPr="00A9764B">
        <w:t xml:space="preserve">, Alexandre </w:t>
      </w:r>
      <w:proofErr w:type="spellStart"/>
      <w:r w:rsidRPr="00A9764B">
        <w:t>Gramfort</w:t>
      </w:r>
      <w:proofErr w:type="spellEnd"/>
      <w:r w:rsidRPr="00A9764B">
        <w:t xml:space="preserve">, Vincent Michel, Bertrand </w:t>
      </w:r>
      <w:proofErr w:type="spellStart"/>
      <w:r w:rsidRPr="00A9764B">
        <w:t>Thirion</w:t>
      </w:r>
      <w:proofErr w:type="spellEnd"/>
      <w:r w:rsidRPr="00A9764B">
        <w:t xml:space="preserve">, Olivier Grisel, Mathieu Blondel, Peter </w:t>
      </w:r>
      <w:proofErr w:type="spellStart"/>
      <w:r w:rsidRPr="00A9764B">
        <w:t>Prettenhofer</w:t>
      </w:r>
      <w:proofErr w:type="spellEnd"/>
      <w:r w:rsidRPr="00A9764B">
        <w:t xml:space="preserve">, Ron Weiss, Vincent </w:t>
      </w:r>
      <w:proofErr w:type="spellStart"/>
      <w:r w:rsidRPr="00A9764B">
        <w:t>Dubourg</w:t>
      </w:r>
      <w:proofErr w:type="spellEnd"/>
      <w:r w:rsidRPr="00A9764B">
        <w:t xml:space="preserve">, et al. </w:t>
      </w:r>
      <w:r w:rsidR="00E11C4D">
        <w:t>"</w:t>
      </w:r>
      <w:r w:rsidRPr="00A9764B">
        <w:t>Scikit-learn: Machine learning in python.</w:t>
      </w:r>
      <w:r w:rsidR="00E11C4D">
        <w:t>"</w:t>
      </w:r>
      <w:r w:rsidRPr="00A9764B">
        <w:t xml:space="preserve"> </w:t>
      </w:r>
      <w:r w:rsidRPr="00833E2A">
        <w:rPr>
          <w:i/>
          <w:iCs/>
        </w:rPr>
        <w:t>Journal of Machine Learning Research</w:t>
      </w:r>
      <w:r w:rsidRPr="00A9764B">
        <w:t>, 12(Oct):</w:t>
      </w:r>
      <w:r w:rsidR="00171485">
        <w:t xml:space="preserve"> pp. </w:t>
      </w:r>
      <w:r w:rsidRPr="00A9764B">
        <w:t>2825–2830, 2011.</w:t>
      </w:r>
      <w:bookmarkEnd w:id="71"/>
    </w:p>
    <w:p w14:paraId="51C62D77" w14:textId="2F54F97C" w:rsidR="00A9764B" w:rsidRDefault="007D4EDB" w:rsidP="0080058D">
      <w:pPr>
        <w:numPr>
          <w:ilvl w:val="0"/>
          <w:numId w:val="21"/>
        </w:numPr>
      </w:pPr>
      <w:bookmarkStart w:id="72" w:name="_Ref39057103"/>
      <w:r w:rsidRPr="00A9764B">
        <w:lastRenderedPageBreak/>
        <w:t>Ridgeway</w:t>
      </w:r>
      <w:r>
        <w:t xml:space="preserve">. </w:t>
      </w:r>
      <w:r w:rsidR="00A9764B" w:rsidRPr="00A9764B">
        <w:t>Greg</w:t>
      </w:r>
      <w:r>
        <w:t>.,</w:t>
      </w:r>
      <w:r w:rsidR="00A9764B" w:rsidRPr="00A9764B">
        <w:t xml:space="preserve"> </w:t>
      </w:r>
      <w:r w:rsidR="00382AD8">
        <w:t>"</w:t>
      </w:r>
      <w:r w:rsidR="00A9764B" w:rsidRPr="00A9764B">
        <w:t xml:space="preserve">Generalized boosted models: A guide to the </w:t>
      </w:r>
      <w:proofErr w:type="spellStart"/>
      <w:r w:rsidR="00A9764B" w:rsidRPr="00A9764B">
        <w:t>gbm</w:t>
      </w:r>
      <w:proofErr w:type="spellEnd"/>
      <w:r w:rsidR="00A9764B" w:rsidRPr="00A9764B">
        <w:t xml:space="preserve"> package.</w:t>
      </w:r>
      <w:r w:rsidR="00382AD8">
        <w:t>"</w:t>
      </w:r>
      <w:r w:rsidR="00A9764B" w:rsidRPr="00A9764B">
        <w:t xml:space="preserve"> 2007.</w:t>
      </w:r>
      <w:bookmarkEnd w:id="72"/>
      <w:r>
        <w:t xml:space="preserve"> Retrieved from </w:t>
      </w:r>
      <w:hyperlink r:id="rId29" w:history="1">
        <w:r w:rsidRPr="003330CE">
          <w:rPr>
            <w:rStyle w:val="a7"/>
          </w:rPr>
          <w:t>https://cran.r-project.org/web/packages/gbm/vignettes/gbm.pdf</w:t>
        </w:r>
      </w:hyperlink>
    </w:p>
    <w:p w14:paraId="43260852" w14:textId="0D19EE02" w:rsidR="0047726D" w:rsidRDefault="007D4EDB" w:rsidP="0047726D">
      <w:pPr>
        <w:numPr>
          <w:ilvl w:val="0"/>
          <w:numId w:val="21"/>
        </w:numPr>
      </w:pPr>
      <w:bookmarkStart w:id="73" w:name="_Ref39057498"/>
      <w:r w:rsidRPr="00F953A4">
        <w:t>Daoud</w:t>
      </w:r>
      <w:r>
        <w:t xml:space="preserve">. </w:t>
      </w:r>
      <w:r w:rsidR="00F953A4" w:rsidRPr="00F953A4">
        <w:t>E</w:t>
      </w:r>
      <w:r w:rsidR="00F953A4">
        <w:t>. A.</w:t>
      </w:r>
      <w:r w:rsidR="0080058D">
        <w:t>,</w:t>
      </w:r>
      <w:r w:rsidR="00F953A4" w:rsidRPr="00F953A4">
        <w:t xml:space="preserve"> </w:t>
      </w:r>
      <w:r w:rsidR="00F953A4" w:rsidRPr="00D43F0F">
        <w:t>"</w:t>
      </w:r>
      <w:r w:rsidR="00F953A4" w:rsidRPr="00F953A4">
        <w:t xml:space="preserve">Comparison between </w:t>
      </w:r>
      <w:proofErr w:type="spellStart"/>
      <w:r w:rsidR="00F953A4" w:rsidRPr="00F953A4">
        <w:t>XGBoost</w:t>
      </w:r>
      <w:proofErr w:type="spellEnd"/>
      <w:r w:rsidR="00F953A4" w:rsidRPr="00F953A4">
        <w:t xml:space="preserve">, </w:t>
      </w:r>
      <w:proofErr w:type="spellStart"/>
      <w:r w:rsidR="00F953A4" w:rsidRPr="00F953A4">
        <w:t>LightGBM</w:t>
      </w:r>
      <w:proofErr w:type="spellEnd"/>
      <w:r w:rsidR="00F953A4" w:rsidRPr="00F953A4">
        <w:t xml:space="preserve"> and </w:t>
      </w:r>
      <w:proofErr w:type="spellStart"/>
      <w:r w:rsidR="00F953A4" w:rsidRPr="00F953A4">
        <w:t>CatBoost</w:t>
      </w:r>
      <w:proofErr w:type="spellEnd"/>
      <w:r w:rsidR="00F953A4" w:rsidRPr="00F953A4">
        <w:t xml:space="preserve"> Using a Home Credit Dataset</w:t>
      </w:r>
      <w:r w:rsidR="00F953A4">
        <w:t>,</w:t>
      </w:r>
      <w:r w:rsidR="00F953A4" w:rsidRPr="00D43F0F">
        <w:t>"</w:t>
      </w:r>
      <w:r w:rsidR="0080058D">
        <w:t xml:space="preserve"> </w:t>
      </w:r>
      <w:r w:rsidR="00F953A4" w:rsidRPr="00833E2A">
        <w:rPr>
          <w:i/>
          <w:iCs/>
        </w:rPr>
        <w:t>International Journal of Computer and Information Engineering</w:t>
      </w:r>
      <w:r w:rsidR="00F953A4" w:rsidRPr="00F953A4">
        <w:t xml:space="preserve"> 13</w:t>
      </w:r>
      <w:r w:rsidR="00171485">
        <w:t>(</w:t>
      </w:r>
      <w:r w:rsidR="00F953A4" w:rsidRPr="00F953A4">
        <w:t>1</w:t>
      </w:r>
      <w:r w:rsidR="00171485">
        <w:t>)</w:t>
      </w:r>
      <w:r w:rsidR="00F953A4" w:rsidRPr="00F953A4">
        <w:t>,</w:t>
      </w:r>
      <w:r w:rsidR="00171485">
        <w:t xml:space="preserve"> pp.</w:t>
      </w:r>
      <w:r w:rsidR="00F953A4" w:rsidRPr="00F953A4">
        <w:t xml:space="preserve"> </w:t>
      </w:r>
      <w:r w:rsidR="00171485">
        <w:t xml:space="preserve">6-10, </w:t>
      </w:r>
      <w:r w:rsidR="00F953A4" w:rsidRPr="00F953A4">
        <w:t>2019</w:t>
      </w:r>
      <w:r w:rsidR="00F953A4">
        <w:t>.</w:t>
      </w:r>
      <w:bookmarkEnd w:id="73"/>
    </w:p>
    <w:p w14:paraId="3D1A23B1" w14:textId="5F4E9773" w:rsidR="0047726D" w:rsidRDefault="007D4EDB" w:rsidP="0047726D">
      <w:pPr>
        <w:numPr>
          <w:ilvl w:val="0"/>
          <w:numId w:val="21"/>
        </w:numPr>
      </w:pPr>
      <w:bookmarkStart w:id="74" w:name="_Ref39059072"/>
      <w:proofErr w:type="spellStart"/>
      <w:r>
        <w:t>Potdar</w:t>
      </w:r>
      <w:proofErr w:type="spellEnd"/>
      <w:r>
        <w:t>,</w:t>
      </w:r>
      <w:r w:rsidR="00833E2A">
        <w:t xml:space="preserve"> </w:t>
      </w:r>
      <w:r>
        <w:t>K.</w:t>
      </w:r>
      <w:r w:rsidR="00833E2A">
        <w:t xml:space="preserve">, T. </w:t>
      </w:r>
      <w:proofErr w:type="spellStart"/>
      <w:r w:rsidR="00833E2A">
        <w:t>Pardawala</w:t>
      </w:r>
      <w:proofErr w:type="spellEnd"/>
      <w:r w:rsidR="00833E2A">
        <w:t xml:space="preserve"> and C. Pai, </w:t>
      </w:r>
      <w:r w:rsidR="0059736B">
        <w:t>"</w:t>
      </w:r>
      <w:r w:rsidR="0047726D" w:rsidRPr="0047726D">
        <w:t>A Comparative Study of Categorical Variable Encoding Techniques for Neural Network Classifiers</w:t>
      </w:r>
      <w:r w:rsidR="0047726D">
        <w:t>,</w:t>
      </w:r>
      <w:r w:rsidR="0059736B">
        <w:t>"</w:t>
      </w:r>
      <w:r w:rsidR="0047726D" w:rsidRPr="0047726D">
        <w:t xml:space="preserve"> </w:t>
      </w:r>
      <w:r w:rsidR="0047726D">
        <w:t xml:space="preserve">Article in </w:t>
      </w:r>
      <w:r w:rsidR="0047726D" w:rsidRPr="0047726D">
        <w:t>International Journal of Computer Applications</w:t>
      </w:r>
      <w:r w:rsidR="0047726D">
        <w:t xml:space="preserve">, </w:t>
      </w:r>
      <w:r w:rsidR="0047726D" w:rsidRPr="0047726D">
        <w:t>2017</w:t>
      </w:r>
      <w:r w:rsidR="0047726D">
        <w:t>.</w:t>
      </w:r>
      <w:bookmarkEnd w:id="74"/>
    </w:p>
    <w:p w14:paraId="75CAA5DB" w14:textId="78BDAEF1" w:rsidR="00624498" w:rsidRDefault="00624498" w:rsidP="00624498">
      <w:pPr>
        <w:numPr>
          <w:ilvl w:val="0"/>
          <w:numId w:val="21"/>
        </w:numPr>
      </w:pPr>
      <w:bookmarkStart w:id="75" w:name="_Ref39061401"/>
      <w:r w:rsidRPr="00113690">
        <w:t>Richard Ernest Bellman</w:t>
      </w:r>
      <w:r>
        <w:t xml:space="preserve">, </w:t>
      </w:r>
      <w:r w:rsidRPr="00113690">
        <w:rPr>
          <w:i/>
          <w:iCs/>
        </w:rPr>
        <w:t>Dynamic Programming</w:t>
      </w:r>
      <w:r w:rsidRPr="00113690">
        <w:t>,</w:t>
      </w:r>
      <w:r>
        <w:rPr>
          <w:i/>
          <w:iCs/>
        </w:rPr>
        <w:t xml:space="preserve"> </w:t>
      </w:r>
      <w:r w:rsidRPr="00113690">
        <w:t>Princeton University Press, 1957</w:t>
      </w:r>
      <w:r>
        <w:t>.</w:t>
      </w:r>
      <w:bookmarkEnd w:id="75"/>
    </w:p>
    <w:p w14:paraId="1FED47EB" w14:textId="3C399C70" w:rsidR="00B724E6" w:rsidRDefault="00B724E6" w:rsidP="00624498">
      <w:pPr>
        <w:numPr>
          <w:ilvl w:val="0"/>
          <w:numId w:val="21"/>
        </w:numPr>
      </w:pPr>
      <w:bookmarkStart w:id="76" w:name="_Ref40862769"/>
      <w:proofErr w:type="spellStart"/>
      <w:r>
        <w:t>Longadge</w:t>
      </w:r>
      <w:proofErr w:type="spellEnd"/>
      <w:r>
        <w:t xml:space="preserve">, R. and S. </w:t>
      </w:r>
      <w:proofErr w:type="spellStart"/>
      <w:r>
        <w:t>Dongre</w:t>
      </w:r>
      <w:proofErr w:type="spellEnd"/>
      <w:r>
        <w:t xml:space="preserve">, "Class Imbalance Problem in Data Mining Review." </w:t>
      </w:r>
      <w:proofErr w:type="spellStart"/>
      <w:r w:rsidRPr="00B724E6">
        <w:rPr>
          <w:i/>
          <w:iCs/>
        </w:rPr>
        <w:t>arXiv</w:t>
      </w:r>
      <w:proofErr w:type="spellEnd"/>
      <w:r w:rsidRPr="00B724E6">
        <w:rPr>
          <w:i/>
          <w:iCs/>
        </w:rPr>
        <w:t xml:space="preserve"> preprint </w:t>
      </w:r>
      <w:r w:rsidRPr="00B724E6">
        <w:t>arXiv:1305.1707</w:t>
      </w:r>
      <w:r>
        <w:t>, 2013.</w:t>
      </w:r>
      <w:bookmarkEnd w:id="76"/>
    </w:p>
    <w:p w14:paraId="25260913" w14:textId="5A7EE9FC" w:rsidR="00DE72BE" w:rsidRDefault="00DE72BE" w:rsidP="00624498">
      <w:pPr>
        <w:numPr>
          <w:ilvl w:val="0"/>
          <w:numId w:val="21"/>
        </w:numPr>
      </w:pPr>
      <w:bookmarkStart w:id="77" w:name="_Ref40861844"/>
      <w:r>
        <w:t xml:space="preserve">Charles X. Ling., Huang. </w:t>
      </w:r>
      <w:proofErr w:type="spellStart"/>
      <w:r>
        <w:t>Jin</w:t>
      </w:r>
      <w:proofErr w:type="spellEnd"/>
      <w:r>
        <w:t>, Zhang. Harry</w:t>
      </w:r>
      <w:r w:rsidR="00B351DC">
        <w:t>,</w:t>
      </w:r>
      <w:r>
        <w:t xml:space="preserve"> </w:t>
      </w:r>
      <w:r w:rsidR="00B351DC">
        <w:t>"</w:t>
      </w:r>
      <w:r>
        <w:t>AUC: a statistically consistent and more discriminating measure than accuracy.</w:t>
      </w:r>
      <w:r w:rsidR="00B351DC">
        <w:t>"</w:t>
      </w:r>
      <w:r>
        <w:t xml:space="preserve"> Proceedings of the Eighteenth International Joint Conference of Artificial Intelligence (IJCAI) 2003.</w:t>
      </w:r>
      <w:bookmarkEnd w:id="77"/>
    </w:p>
    <w:p w14:paraId="0BDC1DFD" w14:textId="38C61D48" w:rsidR="00D33DF4" w:rsidRDefault="00D33DF4" w:rsidP="00D33DF4">
      <w:pPr>
        <w:numPr>
          <w:ilvl w:val="0"/>
          <w:numId w:val="21"/>
        </w:numPr>
      </w:pPr>
      <w:bookmarkStart w:id="78" w:name="_Ref39059705"/>
      <w:proofErr w:type="spellStart"/>
      <w:r>
        <w:t>LightGBM</w:t>
      </w:r>
      <w:proofErr w:type="spellEnd"/>
      <w:r>
        <w:t xml:space="preserve"> API, Microsoft, "Advanced Topics," April 2020, </w:t>
      </w:r>
      <w:hyperlink r:id="rId30" w:history="1">
        <w:r>
          <w:rPr>
            <w:rStyle w:val="a7"/>
          </w:rPr>
          <w:t>https://lightgbm.readthedocs.io/en/latest/Advanced-Topics.html</w:t>
        </w:r>
      </w:hyperlink>
      <w:bookmarkEnd w:id="78"/>
      <w:r>
        <w:t xml:space="preserve"> </w:t>
      </w:r>
    </w:p>
    <w:p w14:paraId="3F2DA8D7" w14:textId="69F3E29C" w:rsidR="00624498" w:rsidRDefault="00782C63" w:rsidP="00D33DF4">
      <w:pPr>
        <w:numPr>
          <w:ilvl w:val="0"/>
          <w:numId w:val="21"/>
        </w:numPr>
      </w:pPr>
      <w:r w:rsidRPr="00782C63">
        <w:t xml:space="preserve">Frank E. Harrell Jr., Thomas Cason </w:t>
      </w:r>
      <w:r w:rsidR="00A3051D" w:rsidRPr="00A3051D">
        <w:t>(</w:t>
      </w:r>
      <w:r>
        <w:t>1994</w:t>
      </w:r>
      <w:r w:rsidR="00A3051D" w:rsidRPr="00A3051D">
        <w:t xml:space="preserve">). </w:t>
      </w:r>
      <w:r w:rsidRPr="00782C63">
        <w:t>Titanic: Machine Learning from Disaster</w:t>
      </w:r>
      <w:r w:rsidR="00A3051D" w:rsidRPr="00A3051D">
        <w:t xml:space="preserve">. Retrieved </w:t>
      </w:r>
      <w:r>
        <w:t>March</w:t>
      </w:r>
      <w:r w:rsidR="00A3051D" w:rsidRPr="00A3051D">
        <w:t xml:space="preserve"> 20, </w:t>
      </w:r>
      <w:r>
        <w:t>2020</w:t>
      </w:r>
      <w:r w:rsidR="00A3051D" w:rsidRPr="00A3051D">
        <w:t xml:space="preserve"> from </w:t>
      </w:r>
      <w:hyperlink r:id="rId31" w:history="1">
        <w:r>
          <w:rPr>
            <w:rStyle w:val="a7"/>
          </w:rPr>
          <w:t>https://www.kaggle.com/c/titanic/data</w:t>
        </w:r>
      </w:hyperlink>
      <w:r>
        <w:t>.</w:t>
      </w:r>
    </w:p>
    <w:p w14:paraId="2AB62ADF" w14:textId="2365D895" w:rsidR="0080058D" w:rsidRDefault="000060F6" w:rsidP="00B56AA2">
      <w:pPr>
        <w:numPr>
          <w:ilvl w:val="0"/>
          <w:numId w:val="21"/>
        </w:numPr>
      </w:pPr>
      <w:bookmarkStart w:id="79" w:name="_Ref39068666"/>
      <w:r>
        <w:t>Kaggle</w:t>
      </w:r>
      <w:r w:rsidR="00BD4D26" w:rsidRPr="00BD4D26">
        <w:t xml:space="preserve"> (2</w:t>
      </w:r>
      <w:r>
        <w:t>015 April</w:t>
      </w:r>
      <w:r w:rsidR="00BD4D26" w:rsidRPr="00BD4D26">
        <w:t xml:space="preserve">). </w:t>
      </w:r>
      <w:r w:rsidR="00ED3715" w:rsidRPr="00ED3715">
        <w:t>Titanic: Machine Learning from Disaster</w:t>
      </w:r>
      <w:r w:rsidR="00BD4D26" w:rsidRPr="00BD4D26">
        <w:t xml:space="preserve">. Retrieved </w:t>
      </w:r>
      <w:r w:rsidR="00ED3715">
        <w:t xml:space="preserve">March 2020 from </w:t>
      </w:r>
      <w:hyperlink r:id="rId32" w:history="1">
        <w:r w:rsidR="00ED3715">
          <w:rPr>
            <w:rStyle w:val="a7"/>
          </w:rPr>
          <w:t>https://www.kaggle.com/c/titanic/data</w:t>
        </w:r>
      </w:hyperlink>
      <w:bookmarkEnd w:id="79"/>
    </w:p>
    <w:p w14:paraId="5769315B" w14:textId="11C38FD9" w:rsidR="0069220B" w:rsidRDefault="0069220B" w:rsidP="0069220B">
      <w:pPr>
        <w:numPr>
          <w:ilvl w:val="0"/>
          <w:numId w:val="21"/>
        </w:numPr>
      </w:pPr>
      <w:bookmarkStart w:id="80" w:name="_Ref39068672"/>
      <w:r>
        <w:t>Kaggle</w:t>
      </w:r>
      <w:r w:rsidRPr="00BD4D26">
        <w:t xml:space="preserve"> (2</w:t>
      </w:r>
      <w:r>
        <w:t>01</w:t>
      </w:r>
      <w:r w:rsidR="006E5112">
        <w:t>9</w:t>
      </w:r>
      <w:r>
        <w:t xml:space="preserve"> </w:t>
      </w:r>
      <w:r w:rsidR="006E5112">
        <w:t>August</w:t>
      </w:r>
      <w:r w:rsidRPr="00BD4D26">
        <w:t xml:space="preserve">). </w:t>
      </w:r>
      <w:r w:rsidR="00E35905" w:rsidRPr="00E35905">
        <w:t>Categorical Feature Encoding Challenge</w:t>
      </w:r>
      <w:r w:rsidRPr="00BD4D26">
        <w:t xml:space="preserve">. Retrieved </w:t>
      </w:r>
      <w:r>
        <w:t xml:space="preserve">March 2020 from </w:t>
      </w:r>
      <w:hyperlink r:id="rId33" w:history="1">
        <w:r>
          <w:rPr>
            <w:rStyle w:val="a7"/>
          </w:rPr>
          <w:t>https://www.kaggle.com/c/cat-in-the-dat/data</w:t>
        </w:r>
      </w:hyperlink>
      <w:bookmarkEnd w:id="80"/>
    </w:p>
    <w:p w14:paraId="79975FB3" w14:textId="6AC8615E" w:rsidR="0069220B" w:rsidRDefault="007D4EDB" w:rsidP="0069220B">
      <w:pPr>
        <w:numPr>
          <w:ilvl w:val="0"/>
          <w:numId w:val="21"/>
        </w:numPr>
      </w:pPr>
      <w:bookmarkStart w:id="81" w:name="_Ref39068675"/>
      <w:r w:rsidRPr="0069220B">
        <w:t>Moro</w:t>
      </w:r>
      <w:r>
        <w:t xml:space="preserve">, </w:t>
      </w:r>
      <w:r w:rsidR="0069220B" w:rsidRPr="0069220B">
        <w:t>S</w:t>
      </w:r>
      <w:r>
        <w:t xml:space="preserve">., </w:t>
      </w:r>
      <w:r w:rsidR="0069220B" w:rsidRPr="0069220B">
        <w:t>P. Cortez and P. Rita. A Data-Driven Approach to Predict the Success of Bank Telemarketing. Decision Support Systems, Elsevier, 62:</w:t>
      </w:r>
      <w:r w:rsidR="00171485">
        <w:t xml:space="preserve"> pp. </w:t>
      </w:r>
      <w:r w:rsidR="0069220B" w:rsidRPr="0069220B">
        <w:t>22-31, June 2014</w:t>
      </w:r>
      <w:r w:rsidR="0069220B">
        <w:br/>
      </w:r>
      <w:r w:rsidR="0069220B" w:rsidRPr="00BD4D26">
        <w:t xml:space="preserve">Retrieved </w:t>
      </w:r>
      <w:r w:rsidR="0069220B">
        <w:t xml:space="preserve">March 2020 from </w:t>
      </w:r>
      <w:hyperlink r:id="rId34" w:history="1">
        <w:r w:rsidR="0069220B">
          <w:rPr>
            <w:rStyle w:val="a7"/>
          </w:rPr>
          <w:t>https://www.kaggle.com/c/bank-marketing-uci/data</w:t>
        </w:r>
      </w:hyperlink>
      <w:bookmarkEnd w:id="81"/>
    </w:p>
    <w:p w14:paraId="47BC172B" w14:textId="7B87643E" w:rsidR="0069220B" w:rsidRDefault="00EB5676" w:rsidP="00B56AA2">
      <w:pPr>
        <w:numPr>
          <w:ilvl w:val="0"/>
          <w:numId w:val="21"/>
        </w:numPr>
      </w:pPr>
      <w:bookmarkStart w:id="82" w:name="_Ref39068678"/>
      <w:r>
        <w:rPr>
          <w:rFonts w:hint="eastAsia"/>
        </w:rPr>
        <w:lastRenderedPageBreak/>
        <w:t>E</w:t>
      </w:r>
      <w:r>
        <w:t>-Sun Bank(</w:t>
      </w:r>
      <w:r>
        <w:rPr>
          <w:rFonts w:hint="eastAsia"/>
        </w:rPr>
        <w:t>玉山銀行</w:t>
      </w:r>
      <w:r>
        <w:rPr>
          <w:rFonts w:hint="eastAsia"/>
        </w:rPr>
        <w:t>)</w:t>
      </w:r>
      <w:r w:rsidR="00BA4564">
        <w:t xml:space="preserve">. </w:t>
      </w:r>
      <w:r>
        <w:t>Credit Card Fraud Detection Challenge, September 2019</w:t>
      </w:r>
      <w:bookmarkEnd w:id="82"/>
    </w:p>
    <w:p w14:paraId="270B43DA" w14:textId="4A5AF6CA" w:rsidR="00EB5676" w:rsidRDefault="00EB5676" w:rsidP="00EB5676">
      <w:pPr>
        <w:ind w:left="567"/>
        <w:jc w:val="left"/>
      </w:pPr>
      <w:r>
        <w:rPr>
          <w:rFonts w:hint="eastAsia"/>
        </w:rPr>
        <w:t>R</w:t>
      </w:r>
      <w:r>
        <w:t xml:space="preserve">etrieved Sept 2019 from </w:t>
      </w:r>
      <w:hyperlink r:id="rId35" w:history="1">
        <w:r w:rsidRPr="00415523">
          <w:rPr>
            <w:rStyle w:val="a7"/>
          </w:rPr>
          <w:t>https://tbrain.trendmicro.com.tw/Competitions/Details/10</w:t>
        </w:r>
      </w:hyperlink>
    </w:p>
    <w:p w14:paraId="275469E3" w14:textId="77777777" w:rsidR="00EB5676" w:rsidRPr="00A3051D" w:rsidRDefault="00EB5676" w:rsidP="00441444">
      <w:pPr>
        <w:ind w:left="567"/>
      </w:pPr>
    </w:p>
    <w:sectPr w:rsidR="00EB5676" w:rsidRPr="00A3051D" w:rsidSect="00FF3C2B">
      <w:pgSz w:w="11906" w:h="16838" w:code="9"/>
      <w:pgMar w:top="1701" w:right="1701" w:bottom="1134" w:left="1701"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C905F" w14:textId="77777777" w:rsidR="00D05100" w:rsidRDefault="00D05100">
      <w:r>
        <w:separator/>
      </w:r>
    </w:p>
  </w:endnote>
  <w:endnote w:type="continuationSeparator" w:id="0">
    <w:p w14:paraId="1F4C0B72" w14:textId="77777777" w:rsidR="00D05100" w:rsidRDefault="00D0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E0970" w14:textId="77777777" w:rsidR="00C3410B" w:rsidRDefault="00C3410B" w:rsidP="004D6CC0">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43CCFFA7" w14:textId="77777777" w:rsidR="00C3410B" w:rsidRDefault="00C3410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F31A9" w14:textId="00BD776C" w:rsidR="00C3410B" w:rsidRDefault="00C3410B" w:rsidP="004D6CC0">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0C511A88" w14:textId="77777777" w:rsidR="00C3410B" w:rsidRDefault="00C3410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5550A" w14:textId="77777777" w:rsidR="00D05100" w:rsidRDefault="00D05100">
      <w:r>
        <w:separator/>
      </w:r>
    </w:p>
  </w:footnote>
  <w:footnote w:type="continuationSeparator" w:id="0">
    <w:p w14:paraId="0C523D80" w14:textId="77777777" w:rsidR="00D05100" w:rsidRDefault="00D05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DC0ED6"/>
    <w:lvl w:ilvl="0">
      <w:start w:val="1"/>
      <w:numFmt w:val="decimal"/>
      <w:pStyle w:val="5"/>
      <w:lvlText w:val="%1."/>
      <w:lvlJc w:val="left"/>
      <w:pPr>
        <w:tabs>
          <w:tab w:val="num" w:pos="2280"/>
        </w:tabs>
        <w:ind w:left="2280" w:hanging="360"/>
      </w:pPr>
    </w:lvl>
  </w:abstractNum>
  <w:abstractNum w:abstractNumId="1" w15:restartNumberingAfterBreak="0">
    <w:nsid w:val="FFFFFF7D"/>
    <w:multiLevelType w:val="singleLevel"/>
    <w:tmpl w:val="C59C6CC0"/>
    <w:lvl w:ilvl="0">
      <w:start w:val="1"/>
      <w:numFmt w:val="decimal"/>
      <w:pStyle w:val="4"/>
      <w:lvlText w:val="%1."/>
      <w:lvlJc w:val="left"/>
      <w:pPr>
        <w:tabs>
          <w:tab w:val="num" w:pos="1800"/>
        </w:tabs>
        <w:ind w:left="1800" w:hanging="360"/>
      </w:pPr>
    </w:lvl>
  </w:abstractNum>
  <w:abstractNum w:abstractNumId="2" w15:restartNumberingAfterBreak="0">
    <w:nsid w:val="FFFFFF7E"/>
    <w:multiLevelType w:val="singleLevel"/>
    <w:tmpl w:val="F7F6328E"/>
    <w:lvl w:ilvl="0">
      <w:start w:val="1"/>
      <w:numFmt w:val="decimal"/>
      <w:pStyle w:val="3"/>
      <w:lvlText w:val="%1."/>
      <w:lvlJc w:val="left"/>
      <w:pPr>
        <w:tabs>
          <w:tab w:val="num" w:pos="1320"/>
        </w:tabs>
        <w:ind w:left="1320" w:hanging="360"/>
      </w:pPr>
    </w:lvl>
  </w:abstractNum>
  <w:abstractNum w:abstractNumId="3" w15:restartNumberingAfterBreak="0">
    <w:nsid w:val="FFFFFF7F"/>
    <w:multiLevelType w:val="singleLevel"/>
    <w:tmpl w:val="B888DE54"/>
    <w:lvl w:ilvl="0">
      <w:start w:val="1"/>
      <w:numFmt w:val="decimal"/>
      <w:pStyle w:val="2"/>
      <w:lvlText w:val="%1."/>
      <w:lvlJc w:val="left"/>
      <w:pPr>
        <w:tabs>
          <w:tab w:val="num" w:pos="840"/>
        </w:tabs>
        <w:ind w:left="840" w:hanging="360"/>
      </w:pPr>
    </w:lvl>
  </w:abstractNum>
  <w:abstractNum w:abstractNumId="4" w15:restartNumberingAfterBreak="0">
    <w:nsid w:val="FFFFFF80"/>
    <w:multiLevelType w:val="singleLevel"/>
    <w:tmpl w:val="0CEADB64"/>
    <w:lvl w:ilvl="0">
      <w:start w:val="1"/>
      <w:numFmt w:val="bullet"/>
      <w:pStyle w:val="50"/>
      <w:lvlText w:val=""/>
      <w:lvlJc w:val="left"/>
      <w:pPr>
        <w:tabs>
          <w:tab w:val="num" w:pos="2280"/>
        </w:tabs>
        <w:ind w:left="2280" w:hanging="360"/>
      </w:pPr>
      <w:rPr>
        <w:rFonts w:ascii="Wingdings" w:hAnsi="Wingdings" w:hint="default"/>
      </w:rPr>
    </w:lvl>
  </w:abstractNum>
  <w:abstractNum w:abstractNumId="5" w15:restartNumberingAfterBreak="0">
    <w:nsid w:val="FFFFFF81"/>
    <w:multiLevelType w:val="singleLevel"/>
    <w:tmpl w:val="F9F864A8"/>
    <w:lvl w:ilvl="0">
      <w:start w:val="1"/>
      <w:numFmt w:val="bullet"/>
      <w:pStyle w:val="40"/>
      <w:lvlText w:val=""/>
      <w:lvlJc w:val="left"/>
      <w:pPr>
        <w:tabs>
          <w:tab w:val="num" w:pos="1800"/>
        </w:tabs>
        <w:ind w:left="1800" w:hanging="360"/>
      </w:pPr>
      <w:rPr>
        <w:rFonts w:ascii="Wingdings" w:hAnsi="Wingdings" w:hint="default"/>
      </w:rPr>
    </w:lvl>
  </w:abstractNum>
  <w:abstractNum w:abstractNumId="6" w15:restartNumberingAfterBreak="0">
    <w:nsid w:val="FFFFFF82"/>
    <w:multiLevelType w:val="singleLevel"/>
    <w:tmpl w:val="140C68EC"/>
    <w:lvl w:ilvl="0">
      <w:start w:val="1"/>
      <w:numFmt w:val="bullet"/>
      <w:pStyle w:val="30"/>
      <w:lvlText w:val=""/>
      <w:lvlJc w:val="left"/>
      <w:pPr>
        <w:tabs>
          <w:tab w:val="num" w:pos="1320"/>
        </w:tabs>
        <w:ind w:left="1320" w:hanging="360"/>
      </w:pPr>
      <w:rPr>
        <w:rFonts w:ascii="Wingdings" w:hAnsi="Wingdings" w:hint="default"/>
      </w:rPr>
    </w:lvl>
  </w:abstractNum>
  <w:abstractNum w:abstractNumId="7" w15:restartNumberingAfterBreak="0">
    <w:nsid w:val="FFFFFF83"/>
    <w:multiLevelType w:val="singleLevel"/>
    <w:tmpl w:val="7624E278"/>
    <w:lvl w:ilvl="0">
      <w:start w:val="1"/>
      <w:numFmt w:val="bullet"/>
      <w:pStyle w:val="20"/>
      <w:lvlText w:val=""/>
      <w:lvlJc w:val="left"/>
      <w:pPr>
        <w:tabs>
          <w:tab w:val="num" w:pos="840"/>
        </w:tabs>
        <w:ind w:left="840" w:hanging="360"/>
      </w:pPr>
      <w:rPr>
        <w:rFonts w:ascii="Wingdings" w:hAnsi="Wingdings" w:hint="default"/>
      </w:rPr>
    </w:lvl>
  </w:abstractNum>
  <w:abstractNum w:abstractNumId="8" w15:restartNumberingAfterBreak="0">
    <w:nsid w:val="FFFFFF88"/>
    <w:multiLevelType w:val="singleLevel"/>
    <w:tmpl w:val="095A0F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BE8F1D0"/>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32B4AE5"/>
    <w:multiLevelType w:val="hybridMultilevel"/>
    <w:tmpl w:val="E042097A"/>
    <w:lvl w:ilvl="0" w:tplc="A0729EFA">
      <w:start w:val="1"/>
      <w:numFmt w:val="decimal"/>
      <w:lvlText w:val="[%1]"/>
      <w:lvlJc w:val="left"/>
      <w:pPr>
        <w:tabs>
          <w:tab w:val="num" w:pos="567"/>
        </w:tabs>
        <w:ind w:left="567" w:hanging="567"/>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038535B8"/>
    <w:multiLevelType w:val="hybridMultilevel"/>
    <w:tmpl w:val="B18E29F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064948EF"/>
    <w:multiLevelType w:val="multilevel"/>
    <w:tmpl w:val="E042097A"/>
    <w:lvl w:ilvl="0">
      <w:start w:val="1"/>
      <w:numFmt w:val="decimal"/>
      <w:lvlText w:val="[%1]"/>
      <w:lvlJc w:val="left"/>
      <w:pPr>
        <w:tabs>
          <w:tab w:val="num" w:pos="567"/>
        </w:tabs>
        <w:ind w:left="567" w:hanging="567"/>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3" w15:restartNumberingAfterBreak="0">
    <w:nsid w:val="0BD509FC"/>
    <w:multiLevelType w:val="hybridMultilevel"/>
    <w:tmpl w:val="77C6873C"/>
    <w:lvl w:ilvl="0" w:tplc="9C0ACF20">
      <w:start w:val="1"/>
      <w:numFmt w:val="decimal"/>
      <w:lvlText w:val="%1."/>
      <w:lvlJc w:val="left"/>
      <w:pPr>
        <w:ind w:left="840" w:hanging="360"/>
      </w:pPr>
      <w:rPr>
        <w:rFonts w:hint="default"/>
      </w:rPr>
    </w:lvl>
    <w:lvl w:ilvl="1" w:tplc="9C0ACF20">
      <w:start w:val="1"/>
      <w:numFmt w:val="decimal"/>
      <w:lvlText w:val="%2."/>
      <w:lvlJc w:val="left"/>
      <w:pPr>
        <w:ind w:left="1320" w:hanging="360"/>
      </w:pPr>
      <w:rPr>
        <w:rFonts w:hint="default"/>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0C6F3075"/>
    <w:multiLevelType w:val="hybridMultilevel"/>
    <w:tmpl w:val="336ADAEC"/>
    <w:lvl w:ilvl="0" w:tplc="DEC24D70">
      <w:start w:val="1"/>
      <w:numFmt w:val="decimal"/>
      <w:lvlText w:val="(%1)"/>
      <w:lvlJc w:val="left"/>
      <w:pPr>
        <w:ind w:left="840" w:hanging="360"/>
      </w:pPr>
      <w:rPr>
        <w:rFonts w:hint="default"/>
      </w:rPr>
    </w:lvl>
    <w:lvl w:ilvl="1" w:tplc="9C0ACF20">
      <w:start w:val="1"/>
      <w:numFmt w:val="decimal"/>
      <w:lvlText w:val="%2."/>
      <w:lvlJc w:val="left"/>
      <w:pPr>
        <w:ind w:left="1320" w:hanging="360"/>
      </w:pPr>
      <w:rPr>
        <w:rFonts w:hint="default"/>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12B015FD"/>
    <w:multiLevelType w:val="hybridMultilevel"/>
    <w:tmpl w:val="142412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21F55E05"/>
    <w:multiLevelType w:val="hybridMultilevel"/>
    <w:tmpl w:val="807ECF5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25C83585"/>
    <w:multiLevelType w:val="hybridMultilevel"/>
    <w:tmpl w:val="170A3138"/>
    <w:lvl w:ilvl="0" w:tplc="A0729EF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8B30A9F"/>
    <w:multiLevelType w:val="hybridMultilevel"/>
    <w:tmpl w:val="46E8ACA4"/>
    <w:lvl w:ilvl="0" w:tplc="94A62ECE">
      <w:start w:val="1"/>
      <w:numFmt w:val="bullet"/>
      <w:lvlText w:val=""/>
      <w:lvlJc w:val="left"/>
      <w:pPr>
        <w:tabs>
          <w:tab w:val="num" w:pos="0"/>
        </w:tabs>
        <w:ind w:left="0" w:firstLine="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15:restartNumberingAfterBreak="0">
    <w:nsid w:val="2A5666BF"/>
    <w:multiLevelType w:val="multilevel"/>
    <w:tmpl w:val="9404F0D4"/>
    <w:lvl w:ilvl="0">
      <w:start w:val="1"/>
      <w:numFmt w:val="decimal"/>
      <w:lvlText w:val="[%1]"/>
      <w:lvlJc w:val="left"/>
      <w:pPr>
        <w:tabs>
          <w:tab w:val="num" w:pos="510"/>
        </w:tabs>
        <w:ind w:left="510" w:hanging="51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0" w15:restartNumberingAfterBreak="0">
    <w:nsid w:val="35ED1640"/>
    <w:multiLevelType w:val="hybridMultilevel"/>
    <w:tmpl w:val="9404F0D4"/>
    <w:lvl w:ilvl="0" w:tplc="3620CF76">
      <w:start w:val="1"/>
      <w:numFmt w:val="decimal"/>
      <w:lvlText w:val="[%1]"/>
      <w:lvlJc w:val="left"/>
      <w:pPr>
        <w:tabs>
          <w:tab w:val="num" w:pos="510"/>
        </w:tabs>
        <w:ind w:left="510" w:hanging="51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3D830CF5"/>
    <w:multiLevelType w:val="hybridMultilevel"/>
    <w:tmpl w:val="6C36AEC0"/>
    <w:lvl w:ilvl="0" w:tplc="A0729EFA">
      <w:start w:val="1"/>
      <w:numFmt w:val="decimal"/>
      <w:lvlText w:val="[%1]"/>
      <w:lvlJc w:val="left"/>
      <w:pPr>
        <w:tabs>
          <w:tab w:val="num" w:pos="567"/>
        </w:tabs>
        <w:ind w:left="567" w:hanging="567"/>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3DEF3FB1"/>
    <w:multiLevelType w:val="hybridMultilevel"/>
    <w:tmpl w:val="3690A6E0"/>
    <w:lvl w:ilvl="0" w:tplc="8A487AA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42893938"/>
    <w:multiLevelType w:val="multilevel"/>
    <w:tmpl w:val="E0D03D70"/>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43874572"/>
    <w:multiLevelType w:val="hybridMultilevel"/>
    <w:tmpl w:val="6F662848"/>
    <w:lvl w:ilvl="0" w:tplc="93F46F3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457A1FCC"/>
    <w:multiLevelType w:val="hybridMultilevel"/>
    <w:tmpl w:val="31B0B11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4A8F24CF"/>
    <w:multiLevelType w:val="hybridMultilevel"/>
    <w:tmpl w:val="89982A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AE441FB"/>
    <w:multiLevelType w:val="multilevel"/>
    <w:tmpl w:val="8D743930"/>
    <w:lvl w:ilvl="0">
      <w:start w:val="1"/>
      <w:numFmt w:val="none"/>
      <w:pStyle w:val="a1"/>
      <w:suff w:val="nothing"/>
      <w:lvlText w:val=""/>
      <w:lvlJc w:val="left"/>
      <w:pPr>
        <w:ind w:left="0" w:firstLine="0"/>
      </w:pPr>
      <w:rPr>
        <w:rFonts w:ascii="Times New Roman" w:hAnsi="Times New Roman" w:hint="default"/>
        <w:b/>
        <w:i w:val="0"/>
        <w:sz w:val="36"/>
        <w:szCs w:val="36"/>
      </w:rPr>
    </w:lvl>
    <w:lvl w:ilvl="1">
      <w:start w:val="1"/>
      <w:numFmt w:val="decimal"/>
      <w:pStyle w:val="1"/>
      <w:lvlText w:val="Chapter %1%2"/>
      <w:lvlJc w:val="left"/>
      <w:pPr>
        <w:tabs>
          <w:tab w:val="num" w:pos="1985"/>
        </w:tabs>
        <w:ind w:left="1985" w:hanging="1985"/>
      </w:pPr>
      <w:rPr>
        <w:rFonts w:hint="eastAsia"/>
        <w:b/>
        <w:i w:val="0"/>
        <w:sz w:val="36"/>
        <w:szCs w:val="36"/>
      </w:rPr>
    </w:lvl>
    <w:lvl w:ilvl="2">
      <w:start w:val="1"/>
      <w:numFmt w:val="decimal"/>
      <w:pStyle w:val="21"/>
      <w:lvlText w:val="%1%2.%3"/>
      <w:lvlJc w:val="left"/>
      <w:pPr>
        <w:tabs>
          <w:tab w:val="num" w:pos="993"/>
        </w:tabs>
        <w:ind w:left="993" w:hanging="851"/>
      </w:pPr>
      <w:rPr>
        <w:rFonts w:hint="eastAsia"/>
        <w:color w:val="auto"/>
        <w:sz w:val="32"/>
        <w:szCs w:val="32"/>
      </w:rPr>
    </w:lvl>
    <w:lvl w:ilvl="3">
      <w:start w:val="1"/>
      <w:numFmt w:val="decimal"/>
      <w:pStyle w:val="31"/>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589222BE"/>
    <w:multiLevelType w:val="hybridMultilevel"/>
    <w:tmpl w:val="DA5201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5A86005D"/>
    <w:multiLevelType w:val="multilevel"/>
    <w:tmpl w:val="E0D03D70"/>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60DB0C6D"/>
    <w:multiLevelType w:val="multilevel"/>
    <w:tmpl w:val="E0D03D70"/>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15:restartNumberingAfterBreak="0">
    <w:nsid w:val="60FE30E1"/>
    <w:multiLevelType w:val="hybridMultilevel"/>
    <w:tmpl w:val="FA32F5DC"/>
    <w:lvl w:ilvl="0" w:tplc="2000040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64294347"/>
    <w:multiLevelType w:val="hybridMultilevel"/>
    <w:tmpl w:val="8042EC8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15:restartNumberingAfterBreak="0">
    <w:nsid w:val="69861714"/>
    <w:multiLevelType w:val="hybridMultilevel"/>
    <w:tmpl w:val="DED6721E"/>
    <w:lvl w:ilvl="0" w:tplc="F62692A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15:restartNumberingAfterBreak="0">
    <w:nsid w:val="6A26761E"/>
    <w:multiLevelType w:val="hybridMultilevel"/>
    <w:tmpl w:val="9286B0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7E139CF"/>
    <w:multiLevelType w:val="hybridMultilevel"/>
    <w:tmpl w:val="D9D68AB8"/>
    <w:lvl w:ilvl="0" w:tplc="94A62ECE">
      <w:start w:val="1"/>
      <w:numFmt w:val="bullet"/>
      <w:lvlText w:val=""/>
      <w:lvlJc w:val="left"/>
      <w:pPr>
        <w:tabs>
          <w:tab w:val="num" w:pos="0"/>
        </w:tabs>
        <w:ind w:left="0" w:firstLine="0"/>
      </w:pPr>
      <w:rPr>
        <w:rFonts w:ascii="Symbol" w:hAnsi="Symbol"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6" w15:restartNumberingAfterBreak="0">
    <w:nsid w:val="79382A2A"/>
    <w:multiLevelType w:val="hybridMultilevel"/>
    <w:tmpl w:val="C344BB12"/>
    <w:lvl w:ilvl="0" w:tplc="37E6DA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7B2757F0"/>
    <w:multiLevelType w:val="multilevel"/>
    <w:tmpl w:val="E0D03D70"/>
    <w:lvl w:ilvl="0">
      <w:start w:val="1"/>
      <w:numFmt w:val="none"/>
      <w:suff w:val="nothing"/>
      <w:lvlText w:val=""/>
      <w:lvlJc w:val="left"/>
      <w:pPr>
        <w:ind w:left="0" w:firstLine="0"/>
      </w:pPr>
      <w:rPr>
        <w:rFonts w:ascii="Times New Roman" w:hAnsi="Times New Roman" w:hint="default"/>
        <w:b/>
        <w:i w:val="0"/>
        <w:sz w:val="36"/>
        <w:szCs w:val="36"/>
      </w:rPr>
    </w:lvl>
    <w:lvl w:ilvl="1">
      <w:start w:val="1"/>
      <w:numFmt w:val="decimal"/>
      <w:lvlText w:val="Chapter %1%2"/>
      <w:lvlJc w:val="left"/>
      <w:pPr>
        <w:tabs>
          <w:tab w:val="num" w:pos="1985"/>
        </w:tabs>
        <w:ind w:left="1985" w:hanging="1985"/>
      </w:pPr>
      <w:rPr>
        <w:rFonts w:hint="eastAsia"/>
        <w:b/>
        <w:i w:val="0"/>
        <w:sz w:val="36"/>
        <w:szCs w:val="36"/>
      </w:rPr>
    </w:lvl>
    <w:lvl w:ilvl="2">
      <w:start w:val="1"/>
      <w:numFmt w:val="decimal"/>
      <w:lvlText w:val="%1%2.%3 "/>
      <w:lvlJc w:val="left"/>
      <w:pPr>
        <w:tabs>
          <w:tab w:val="num" w:pos="851"/>
        </w:tabs>
        <w:ind w:left="851" w:hanging="851"/>
      </w:pPr>
      <w:rPr>
        <w:rFonts w:hint="eastAsia"/>
        <w:sz w:val="32"/>
        <w:szCs w:val="32"/>
      </w:rPr>
    </w:lvl>
    <w:lvl w:ilvl="3">
      <w:start w:val="1"/>
      <w:numFmt w:val="decimal"/>
      <w:lvlText w:val="%2.%3.%4"/>
      <w:lvlJc w:val="left"/>
      <w:pPr>
        <w:tabs>
          <w:tab w:val="num" w:pos="851"/>
        </w:tabs>
        <w:ind w:left="851" w:hanging="851"/>
      </w:pPr>
      <w:rPr>
        <w:rFonts w:ascii="Times New Roman" w:eastAsia="標楷體" w:hAnsi="Times New Roman" w:hint="default"/>
        <w:b w:val="0"/>
        <w:i w:val="0"/>
        <w:sz w:val="28"/>
        <w:szCs w:val="28"/>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7"/>
  </w:num>
  <w:num w:numId="2">
    <w:abstractNumId w:val="2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9"/>
  </w:num>
  <w:num w:numId="14">
    <w:abstractNumId w:val="10"/>
  </w:num>
  <w:num w:numId="15">
    <w:abstractNumId w:val="30"/>
  </w:num>
  <w:num w:numId="16">
    <w:abstractNumId w:val="23"/>
  </w:num>
  <w:num w:numId="17">
    <w:abstractNumId w:val="29"/>
  </w:num>
  <w:num w:numId="18">
    <w:abstractNumId w:val="35"/>
  </w:num>
  <w:num w:numId="19">
    <w:abstractNumId w:val="18"/>
  </w:num>
  <w:num w:numId="20">
    <w:abstractNumId w:val="12"/>
  </w:num>
  <w:num w:numId="21">
    <w:abstractNumId w:val="21"/>
  </w:num>
  <w:num w:numId="22">
    <w:abstractNumId w:val="37"/>
  </w:num>
  <w:num w:numId="23">
    <w:abstractNumId w:val="17"/>
  </w:num>
  <w:num w:numId="24">
    <w:abstractNumId w:val="14"/>
  </w:num>
  <w:num w:numId="25">
    <w:abstractNumId w:val="28"/>
  </w:num>
  <w:num w:numId="26">
    <w:abstractNumId w:val="15"/>
  </w:num>
  <w:num w:numId="27">
    <w:abstractNumId w:val="11"/>
  </w:num>
  <w:num w:numId="28">
    <w:abstractNumId w:val="33"/>
  </w:num>
  <w:num w:numId="29">
    <w:abstractNumId w:val="26"/>
  </w:num>
  <w:num w:numId="30">
    <w:abstractNumId w:val="34"/>
  </w:num>
  <w:num w:numId="31">
    <w:abstractNumId w:val="25"/>
  </w:num>
  <w:num w:numId="32">
    <w:abstractNumId w:val="32"/>
  </w:num>
  <w:num w:numId="33">
    <w:abstractNumId w:val="22"/>
  </w:num>
  <w:num w:numId="34">
    <w:abstractNumId w:val="36"/>
  </w:num>
  <w:num w:numId="35">
    <w:abstractNumId w:val="24"/>
  </w:num>
  <w:num w:numId="36">
    <w:abstractNumId w:val="31"/>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SH G">
    <w15:presenceInfo w15:providerId="Windows Live" w15:userId="679e347b4c3542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4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8D"/>
    <w:rsid w:val="000038B4"/>
    <w:rsid w:val="000060F6"/>
    <w:rsid w:val="000079BF"/>
    <w:rsid w:val="00007B69"/>
    <w:rsid w:val="0001004B"/>
    <w:rsid w:val="00010BCA"/>
    <w:rsid w:val="00010CDB"/>
    <w:rsid w:val="00010ECA"/>
    <w:rsid w:val="00021304"/>
    <w:rsid w:val="00023CD3"/>
    <w:rsid w:val="00024556"/>
    <w:rsid w:val="00024997"/>
    <w:rsid w:val="00030D78"/>
    <w:rsid w:val="00032126"/>
    <w:rsid w:val="00032C9D"/>
    <w:rsid w:val="00033EAA"/>
    <w:rsid w:val="00037736"/>
    <w:rsid w:val="0004090D"/>
    <w:rsid w:val="000436B8"/>
    <w:rsid w:val="00047477"/>
    <w:rsid w:val="00050257"/>
    <w:rsid w:val="000516A3"/>
    <w:rsid w:val="000518A0"/>
    <w:rsid w:val="00052F02"/>
    <w:rsid w:val="000630A5"/>
    <w:rsid w:val="0007221E"/>
    <w:rsid w:val="00072819"/>
    <w:rsid w:val="00073B57"/>
    <w:rsid w:val="00075481"/>
    <w:rsid w:val="0009095B"/>
    <w:rsid w:val="00090F0B"/>
    <w:rsid w:val="000911F0"/>
    <w:rsid w:val="000912A8"/>
    <w:rsid w:val="00091981"/>
    <w:rsid w:val="000920D5"/>
    <w:rsid w:val="00093DF0"/>
    <w:rsid w:val="000948A8"/>
    <w:rsid w:val="00094908"/>
    <w:rsid w:val="000A0703"/>
    <w:rsid w:val="000A3A60"/>
    <w:rsid w:val="000A547B"/>
    <w:rsid w:val="000A5813"/>
    <w:rsid w:val="000A69F6"/>
    <w:rsid w:val="000B0CB4"/>
    <w:rsid w:val="000B5356"/>
    <w:rsid w:val="000B5EA8"/>
    <w:rsid w:val="000C23D5"/>
    <w:rsid w:val="000C3987"/>
    <w:rsid w:val="000D1A8A"/>
    <w:rsid w:val="000D714C"/>
    <w:rsid w:val="000E382D"/>
    <w:rsid w:val="000E44B4"/>
    <w:rsid w:val="000E5429"/>
    <w:rsid w:val="000E6111"/>
    <w:rsid w:val="000E655A"/>
    <w:rsid w:val="000E6CA0"/>
    <w:rsid w:val="000E6CBC"/>
    <w:rsid w:val="000E6DCB"/>
    <w:rsid w:val="000F02C5"/>
    <w:rsid w:val="000F107F"/>
    <w:rsid w:val="000F1E3F"/>
    <w:rsid w:val="000F424B"/>
    <w:rsid w:val="000F47B1"/>
    <w:rsid w:val="000F592A"/>
    <w:rsid w:val="00100805"/>
    <w:rsid w:val="00102FCD"/>
    <w:rsid w:val="00103960"/>
    <w:rsid w:val="001068D4"/>
    <w:rsid w:val="00112D5A"/>
    <w:rsid w:val="00113690"/>
    <w:rsid w:val="00114DFC"/>
    <w:rsid w:val="00127B69"/>
    <w:rsid w:val="00131124"/>
    <w:rsid w:val="00131D9A"/>
    <w:rsid w:val="00144ADA"/>
    <w:rsid w:val="00146D16"/>
    <w:rsid w:val="00154ACE"/>
    <w:rsid w:val="001553B1"/>
    <w:rsid w:val="0015585E"/>
    <w:rsid w:val="00157341"/>
    <w:rsid w:val="001618D8"/>
    <w:rsid w:val="00161BE6"/>
    <w:rsid w:val="001648C9"/>
    <w:rsid w:val="00165579"/>
    <w:rsid w:val="00170EC5"/>
    <w:rsid w:val="00171485"/>
    <w:rsid w:val="001759B2"/>
    <w:rsid w:val="001767BA"/>
    <w:rsid w:val="0018276F"/>
    <w:rsid w:val="001829E1"/>
    <w:rsid w:val="00183C01"/>
    <w:rsid w:val="00190480"/>
    <w:rsid w:val="00191126"/>
    <w:rsid w:val="0019390D"/>
    <w:rsid w:val="00195DB0"/>
    <w:rsid w:val="001976A8"/>
    <w:rsid w:val="001978C2"/>
    <w:rsid w:val="001A2198"/>
    <w:rsid w:val="001A2C14"/>
    <w:rsid w:val="001A2F22"/>
    <w:rsid w:val="001B1442"/>
    <w:rsid w:val="001B239A"/>
    <w:rsid w:val="001B7F7C"/>
    <w:rsid w:val="001C0A4F"/>
    <w:rsid w:val="001C1C3F"/>
    <w:rsid w:val="001C4B89"/>
    <w:rsid w:val="001C57A1"/>
    <w:rsid w:val="001C6A32"/>
    <w:rsid w:val="001D1550"/>
    <w:rsid w:val="001D34B8"/>
    <w:rsid w:val="001D3557"/>
    <w:rsid w:val="001D3714"/>
    <w:rsid w:val="001D4058"/>
    <w:rsid w:val="001D4B67"/>
    <w:rsid w:val="001D690A"/>
    <w:rsid w:val="001E0F3C"/>
    <w:rsid w:val="001E2691"/>
    <w:rsid w:val="001E6588"/>
    <w:rsid w:val="001E70B7"/>
    <w:rsid w:val="001F14EE"/>
    <w:rsid w:val="001F7D12"/>
    <w:rsid w:val="00201082"/>
    <w:rsid w:val="00201430"/>
    <w:rsid w:val="0020269D"/>
    <w:rsid w:val="002032F4"/>
    <w:rsid w:val="002046A5"/>
    <w:rsid w:val="00207A4C"/>
    <w:rsid w:val="0021681F"/>
    <w:rsid w:val="002209F2"/>
    <w:rsid w:val="00234BEA"/>
    <w:rsid w:val="00235BC2"/>
    <w:rsid w:val="0024270E"/>
    <w:rsid w:val="00243668"/>
    <w:rsid w:val="002436C5"/>
    <w:rsid w:val="00244908"/>
    <w:rsid w:val="00244A00"/>
    <w:rsid w:val="00244ECD"/>
    <w:rsid w:val="002462EF"/>
    <w:rsid w:val="002508E2"/>
    <w:rsid w:val="002534FA"/>
    <w:rsid w:val="002555DF"/>
    <w:rsid w:val="00255925"/>
    <w:rsid w:val="00256FE7"/>
    <w:rsid w:val="002626F9"/>
    <w:rsid w:val="002650D3"/>
    <w:rsid w:val="002675E8"/>
    <w:rsid w:val="002702D7"/>
    <w:rsid w:val="00274E77"/>
    <w:rsid w:val="002769A1"/>
    <w:rsid w:val="00280918"/>
    <w:rsid w:val="00282612"/>
    <w:rsid w:val="00282A24"/>
    <w:rsid w:val="00284C1D"/>
    <w:rsid w:val="00287476"/>
    <w:rsid w:val="002939AC"/>
    <w:rsid w:val="002950DF"/>
    <w:rsid w:val="00296AA3"/>
    <w:rsid w:val="002A2294"/>
    <w:rsid w:val="002A2947"/>
    <w:rsid w:val="002A3313"/>
    <w:rsid w:val="002A4FE5"/>
    <w:rsid w:val="002A682A"/>
    <w:rsid w:val="002A733E"/>
    <w:rsid w:val="002B1865"/>
    <w:rsid w:val="002B318E"/>
    <w:rsid w:val="002B4825"/>
    <w:rsid w:val="002B5B5F"/>
    <w:rsid w:val="002C478D"/>
    <w:rsid w:val="002C5E35"/>
    <w:rsid w:val="002C7081"/>
    <w:rsid w:val="002D07E6"/>
    <w:rsid w:val="002D10C1"/>
    <w:rsid w:val="002D3184"/>
    <w:rsid w:val="002D508D"/>
    <w:rsid w:val="002D5A1E"/>
    <w:rsid w:val="002D77A5"/>
    <w:rsid w:val="002D7A07"/>
    <w:rsid w:val="002E24E7"/>
    <w:rsid w:val="002E28DF"/>
    <w:rsid w:val="002E3A18"/>
    <w:rsid w:val="002E4936"/>
    <w:rsid w:val="002E6021"/>
    <w:rsid w:val="002F0335"/>
    <w:rsid w:val="002F457F"/>
    <w:rsid w:val="002F6732"/>
    <w:rsid w:val="002F6D42"/>
    <w:rsid w:val="00301A65"/>
    <w:rsid w:val="003047F0"/>
    <w:rsid w:val="003054A3"/>
    <w:rsid w:val="00314EFA"/>
    <w:rsid w:val="0031514F"/>
    <w:rsid w:val="0031772C"/>
    <w:rsid w:val="00321E61"/>
    <w:rsid w:val="00322ACF"/>
    <w:rsid w:val="003272DC"/>
    <w:rsid w:val="0032748F"/>
    <w:rsid w:val="00332E62"/>
    <w:rsid w:val="00340FD4"/>
    <w:rsid w:val="003439AA"/>
    <w:rsid w:val="00346533"/>
    <w:rsid w:val="00346837"/>
    <w:rsid w:val="00350E7A"/>
    <w:rsid w:val="0035427E"/>
    <w:rsid w:val="003542E9"/>
    <w:rsid w:val="003577FA"/>
    <w:rsid w:val="00367161"/>
    <w:rsid w:val="00367A8B"/>
    <w:rsid w:val="0037209A"/>
    <w:rsid w:val="00372944"/>
    <w:rsid w:val="0037328A"/>
    <w:rsid w:val="00373C53"/>
    <w:rsid w:val="0037455A"/>
    <w:rsid w:val="0038131F"/>
    <w:rsid w:val="00382AD8"/>
    <w:rsid w:val="00382E56"/>
    <w:rsid w:val="003867F0"/>
    <w:rsid w:val="00393207"/>
    <w:rsid w:val="00394794"/>
    <w:rsid w:val="00395F30"/>
    <w:rsid w:val="003B7532"/>
    <w:rsid w:val="003B7B71"/>
    <w:rsid w:val="003C1BAB"/>
    <w:rsid w:val="003C2473"/>
    <w:rsid w:val="003C3176"/>
    <w:rsid w:val="003D64A7"/>
    <w:rsid w:val="003E0E93"/>
    <w:rsid w:val="003E3237"/>
    <w:rsid w:val="003E36A9"/>
    <w:rsid w:val="003E762E"/>
    <w:rsid w:val="003F1DB3"/>
    <w:rsid w:val="003F2129"/>
    <w:rsid w:val="003F214D"/>
    <w:rsid w:val="003F396F"/>
    <w:rsid w:val="003F65D9"/>
    <w:rsid w:val="003F747D"/>
    <w:rsid w:val="0040083C"/>
    <w:rsid w:val="00401575"/>
    <w:rsid w:val="00403A5C"/>
    <w:rsid w:val="00403D60"/>
    <w:rsid w:val="004043BF"/>
    <w:rsid w:val="00404431"/>
    <w:rsid w:val="00405D7E"/>
    <w:rsid w:val="00410E21"/>
    <w:rsid w:val="0041703F"/>
    <w:rsid w:val="00417488"/>
    <w:rsid w:val="004215E7"/>
    <w:rsid w:val="00421655"/>
    <w:rsid w:val="004266AE"/>
    <w:rsid w:val="00426A78"/>
    <w:rsid w:val="00430D37"/>
    <w:rsid w:val="004319F4"/>
    <w:rsid w:val="00434AC0"/>
    <w:rsid w:val="00434E26"/>
    <w:rsid w:val="00435C73"/>
    <w:rsid w:val="00437691"/>
    <w:rsid w:val="00440D55"/>
    <w:rsid w:val="00441444"/>
    <w:rsid w:val="0044222B"/>
    <w:rsid w:val="00442725"/>
    <w:rsid w:val="00442EBD"/>
    <w:rsid w:val="0044333E"/>
    <w:rsid w:val="00443431"/>
    <w:rsid w:val="004455BF"/>
    <w:rsid w:val="00445B02"/>
    <w:rsid w:val="00450D94"/>
    <w:rsid w:val="0045325D"/>
    <w:rsid w:val="0045546C"/>
    <w:rsid w:val="00455DF6"/>
    <w:rsid w:val="00460CE9"/>
    <w:rsid w:val="00463C75"/>
    <w:rsid w:val="004643FE"/>
    <w:rsid w:val="00465085"/>
    <w:rsid w:val="004654B7"/>
    <w:rsid w:val="00466067"/>
    <w:rsid w:val="004716F1"/>
    <w:rsid w:val="00473732"/>
    <w:rsid w:val="00473E1B"/>
    <w:rsid w:val="0047507D"/>
    <w:rsid w:val="00475092"/>
    <w:rsid w:val="00476287"/>
    <w:rsid w:val="0047718A"/>
    <w:rsid w:val="0047726D"/>
    <w:rsid w:val="0047763A"/>
    <w:rsid w:val="004807C8"/>
    <w:rsid w:val="00482520"/>
    <w:rsid w:val="00483733"/>
    <w:rsid w:val="00491191"/>
    <w:rsid w:val="00491D3C"/>
    <w:rsid w:val="0049470E"/>
    <w:rsid w:val="004949E3"/>
    <w:rsid w:val="0049699D"/>
    <w:rsid w:val="004A0411"/>
    <w:rsid w:val="004A2A51"/>
    <w:rsid w:val="004A2DD5"/>
    <w:rsid w:val="004B0277"/>
    <w:rsid w:val="004B04D0"/>
    <w:rsid w:val="004B4D64"/>
    <w:rsid w:val="004B6FB3"/>
    <w:rsid w:val="004C2E65"/>
    <w:rsid w:val="004C40E7"/>
    <w:rsid w:val="004C4FC3"/>
    <w:rsid w:val="004D09D7"/>
    <w:rsid w:val="004D2D04"/>
    <w:rsid w:val="004D6CC0"/>
    <w:rsid w:val="004D7649"/>
    <w:rsid w:val="004E111C"/>
    <w:rsid w:val="004E1E2C"/>
    <w:rsid w:val="004E31C6"/>
    <w:rsid w:val="004F0F11"/>
    <w:rsid w:val="004F1BCB"/>
    <w:rsid w:val="004F4305"/>
    <w:rsid w:val="004F4CC5"/>
    <w:rsid w:val="004F5A5A"/>
    <w:rsid w:val="004F5D01"/>
    <w:rsid w:val="004F6156"/>
    <w:rsid w:val="004F703C"/>
    <w:rsid w:val="00501FA6"/>
    <w:rsid w:val="00503CD1"/>
    <w:rsid w:val="0050421E"/>
    <w:rsid w:val="00504799"/>
    <w:rsid w:val="005057E6"/>
    <w:rsid w:val="00506636"/>
    <w:rsid w:val="00506EFE"/>
    <w:rsid w:val="0051086A"/>
    <w:rsid w:val="005124E1"/>
    <w:rsid w:val="00513457"/>
    <w:rsid w:val="0051417B"/>
    <w:rsid w:val="005143E8"/>
    <w:rsid w:val="00514CFC"/>
    <w:rsid w:val="00514D50"/>
    <w:rsid w:val="0051691B"/>
    <w:rsid w:val="00517000"/>
    <w:rsid w:val="005245C7"/>
    <w:rsid w:val="00524CDA"/>
    <w:rsid w:val="00525571"/>
    <w:rsid w:val="0052702F"/>
    <w:rsid w:val="00530E67"/>
    <w:rsid w:val="00531B88"/>
    <w:rsid w:val="0053356F"/>
    <w:rsid w:val="0053499E"/>
    <w:rsid w:val="0053734D"/>
    <w:rsid w:val="00537A86"/>
    <w:rsid w:val="0054088F"/>
    <w:rsid w:val="005415C2"/>
    <w:rsid w:val="00543707"/>
    <w:rsid w:val="005454F7"/>
    <w:rsid w:val="005463F1"/>
    <w:rsid w:val="00547E86"/>
    <w:rsid w:val="00547EAB"/>
    <w:rsid w:val="005529E5"/>
    <w:rsid w:val="0055305D"/>
    <w:rsid w:val="0055689F"/>
    <w:rsid w:val="00556A11"/>
    <w:rsid w:val="00556A1D"/>
    <w:rsid w:val="005660C5"/>
    <w:rsid w:val="00567799"/>
    <w:rsid w:val="00567A81"/>
    <w:rsid w:val="00570BE3"/>
    <w:rsid w:val="00570C92"/>
    <w:rsid w:val="00571409"/>
    <w:rsid w:val="00575D8D"/>
    <w:rsid w:val="0057635B"/>
    <w:rsid w:val="00577010"/>
    <w:rsid w:val="00577D2E"/>
    <w:rsid w:val="00582C52"/>
    <w:rsid w:val="0059462F"/>
    <w:rsid w:val="005954DD"/>
    <w:rsid w:val="0059736B"/>
    <w:rsid w:val="00597D47"/>
    <w:rsid w:val="005A2949"/>
    <w:rsid w:val="005A56EC"/>
    <w:rsid w:val="005B1C84"/>
    <w:rsid w:val="005B2EF4"/>
    <w:rsid w:val="005B75DE"/>
    <w:rsid w:val="005C49A0"/>
    <w:rsid w:val="005C4A74"/>
    <w:rsid w:val="005C58EF"/>
    <w:rsid w:val="005D12EF"/>
    <w:rsid w:val="005D266A"/>
    <w:rsid w:val="005D5F89"/>
    <w:rsid w:val="005D6123"/>
    <w:rsid w:val="005D7182"/>
    <w:rsid w:val="005D77DA"/>
    <w:rsid w:val="005D7CE4"/>
    <w:rsid w:val="005D7FF4"/>
    <w:rsid w:val="005E0131"/>
    <w:rsid w:val="005E2B8F"/>
    <w:rsid w:val="005E4628"/>
    <w:rsid w:val="005E4B83"/>
    <w:rsid w:val="005E58AF"/>
    <w:rsid w:val="005E65EF"/>
    <w:rsid w:val="005F2335"/>
    <w:rsid w:val="005F28A1"/>
    <w:rsid w:val="005F42A8"/>
    <w:rsid w:val="005F43E8"/>
    <w:rsid w:val="005F5D3B"/>
    <w:rsid w:val="005F7651"/>
    <w:rsid w:val="006004F5"/>
    <w:rsid w:val="00600D5D"/>
    <w:rsid w:val="006023FB"/>
    <w:rsid w:val="00604DD1"/>
    <w:rsid w:val="00610332"/>
    <w:rsid w:val="00610C26"/>
    <w:rsid w:val="0061233A"/>
    <w:rsid w:val="00614818"/>
    <w:rsid w:val="0061568E"/>
    <w:rsid w:val="0062329B"/>
    <w:rsid w:val="00624498"/>
    <w:rsid w:val="00626311"/>
    <w:rsid w:val="0062784F"/>
    <w:rsid w:val="00630E93"/>
    <w:rsid w:val="00631B91"/>
    <w:rsid w:val="00631BC1"/>
    <w:rsid w:val="00633E7D"/>
    <w:rsid w:val="00635A21"/>
    <w:rsid w:val="00642473"/>
    <w:rsid w:val="00643876"/>
    <w:rsid w:val="00650A96"/>
    <w:rsid w:val="006539AE"/>
    <w:rsid w:val="00660F92"/>
    <w:rsid w:val="006613B1"/>
    <w:rsid w:val="00662AFF"/>
    <w:rsid w:val="00663304"/>
    <w:rsid w:val="00665E8C"/>
    <w:rsid w:val="00666BA0"/>
    <w:rsid w:val="006807EB"/>
    <w:rsid w:val="00682147"/>
    <w:rsid w:val="00682226"/>
    <w:rsid w:val="006824AA"/>
    <w:rsid w:val="00690242"/>
    <w:rsid w:val="006912B8"/>
    <w:rsid w:val="0069158C"/>
    <w:rsid w:val="0069220B"/>
    <w:rsid w:val="00692E62"/>
    <w:rsid w:val="006964AF"/>
    <w:rsid w:val="00697BC4"/>
    <w:rsid w:val="006A055E"/>
    <w:rsid w:val="006A283F"/>
    <w:rsid w:val="006A7559"/>
    <w:rsid w:val="006B1871"/>
    <w:rsid w:val="006B18BC"/>
    <w:rsid w:val="006B581B"/>
    <w:rsid w:val="006B691F"/>
    <w:rsid w:val="006C28E3"/>
    <w:rsid w:val="006C2C8A"/>
    <w:rsid w:val="006C6EAC"/>
    <w:rsid w:val="006D1451"/>
    <w:rsid w:val="006E109D"/>
    <w:rsid w:val="006E23FC"/>
    <w:rsid w:val="006E3089"/>
    <w:rsid w:val="006E5112"/>
    <w:rsid w:val="006E7F2B"/>
    <w:rsid w:val="006F11A5"/>
    <w:rsid w:val="006F1A7D"/>
    <w:rsid w:val="006F368E"/>
    <w:rsid w:val="007000FA"/>
    <w:rsid w:val="00700138"/>
    <w:rsid w:val="00702B2E"/>
    <w:rsid w:val="007035C0"/>
    <w:rsid w:val="0070634D"/>
    <w:rsid w:val="0070707E"/>
    <w:rsid w:val="007110E2"/>
    <w:rsid w:val="00712851"/>
    <w:rsid w:val="00713936"/>
    <w:rsid w:val="0072188C"/>
    <w:rsid w:val="00723374"/>
    <w:rsid w:val="00723ECE"/>
    <w:rsid w:val="00724B4E"/>
    <w:rsid w:val="00725B36"/>
    <w:rsid w:val="00727020"/>
    <w:rsid w:val="0073140C"/>
    <w:rsid w:val="00732505"/>
    <w:rsid w:val="00733E0C"/>
    <w:rsid w:val="00734587"/>
    <w:rsid w:val="0073500D"/>
    <w:rsid w:val="00740D44"/>
    <w:rsid w:val="00745646"/>
    <w:rsid w:val="00746242"/>
    <w:rsid w:val="00747961"/>
    <w:rsid w:val="00754218"/>
    <w:rsid w:val="00754C0A"/>
    <w:rsid w:val="0075589D"/>
    <w:rsid w:val="007570DF"/>
    <w:rsid w:val="00761F25"/>
    <w:rsid w:val="00767255"/>
    <w:rsid w:val="0076739F"/>
    <w:rsid w:val="00772AF1"/>
    <w:rsid w:val="00773366"/>
    <w:rsid w:val="00781156"/>
    <w:rsid w:val="00782C63"/>
    <w:rsid w:val="00784FCA"/>
    <w:rsid w:val="0078771F"/>
    <w:rsid w:val="00787AEA"/>
    <w:rsid w:val="00790063"/>
    <w:rsid w:val="00792998"/>
    <w:rsid w:val="00795ECD"/>
    <w:rsid w:val="0079612A"/>
    <w:rsid w:val="00797892"/>
    <w:rsid w:val="007A0F34"/>
    <w:rsid w:val="007A1445"/>
    <w:rsid w:val="007A26BC"/>
    <w:rsid w:val="007A668C"/>
    <w:rsid w:val="007B2C48"/>
    <w:rsid w:val="007B3D78"/>
    <w:rsid w:val="007B4A56"/>
    <w:rsid w:val="007B65A5"/>
    <w:rsid w:val="007B745A"/>
    <w:rsid w:val="007C12D1"/>
    <w:rsid w:val="007C259F"/>
    <w:rsid w:val="007C2F32"/>
    <w:rsid w:val="007D1368"/>
    <w:rsid w:val="007D1C96"/>
    <w:rsid w:val="007D2FE3"/>
    <w:rsid w:val="007D42D0"/>
    <w:rsid w:val="007D4EDB"/>
    <w:rsid w:val="007D580C"/>
    <w:rsid w:val="007D5D7C"/>
    <w:rsid w:val="007E42CA"/>
    <w:rsid w:val="007E56D0"/>
    <w:rsid w:val="007E6478"/>
    <w:rsid w:val="007F46E7"/>
    <w:rsid w:val="007F54FD"/>
    <w:rsid w:val="00800197"/>
    <w:rsid w:val="0080058D"/>
    <w:rsid w:val="008013A5"/>
    <w:rsid w:val="00804646"/>
    <w:rsid w:val="008077B7"/>
    <w:rsid w:val="0081087F"/>
    <w:rsid w:val="0081094D"/>
    <w:rsid w:val="00810DFF"/>
    <w:rsid w:val="008119C7"/>
    <w:rsid w:val="00813116"/>
    <w:rsid w:val="0081468D"/>
    <w:rsid w:val="00817804"/>
    <w:rsid w:val="00822C78"/>
    <w:rsid w:val="00824F02"/>
    <w:rsid w:val="008264A3"/>
    <w:rsid w:val="00827205"/>
    <w:rsid w:val="008304B2"/>
    <w:rsid w:val="008306E6"/>
    <w:rsid w:val="008324E6"/>
    <w:rsid w:val="00832C84"/>
    <w:rsid w:val="00833E2A"/>
    <w:rsid w:val="00837572"/>
    <w:rsid w:val="008376C4"/>
    <w:rsid w:val="00837A47"/>
    <w:rsid w:val="00837E7E"/>
    <w:rsid w:val="008477BD"/>
    <w:rsid w:val="00851DF9"/>
    <w:rsid w:val="00851E21"/>
    <w:rsid w:val="00860193"/>
    <w:rsid w:val="00860EBD"/>
    <w:rsid w:val="00862DB0"/>
    <w:rsid w:val="008645A8"/>
    <w:rsid w:val="00865C42"/>
    <w:rsid w:val="0086771E"/>
    <w:rsid w:val="008711FF"/>
    <w:rsid w:val="008713DF"/>
    <w:rsid w:val="0087303D"/>
    <w:rsid w:val="00874127"/>
    <w:rsid w:val="00876616"/>
    <w:rsid w:val="00876AC4"/>
    <w:rsid w:val="00880186"/>
    <w:rsid w:val="0088034A"/>
    <w:rsid w:val="008829AD"/>
    <w:rsid w:val="008854B6"/>
    <w:rsid w:val="008864DE"/>
    <w:rsid w:val="0088690D"/>
    <w:rsid w:val="00892BBA"/>
    <w:rsid w:val="008931D2"/>
    <w:rsid w:val="008957BD"/>
    <w:rsid w:val="00895BAF"/>
    <w:rsid w:val="008A2DD3"/>
    <w:rsid w:val="008A466E"/>
    <w:rsid w:val="008A6D06"/>
    <w:rsid w:val="008B2391"/>
    <w:rsid w:val="008B3CC4"/>
    <w:rsid w:val="008B4BCB"/>
    <w:rsid w:val="008B546C"/>
    <w:rsid w:val="008B6E38"/>
    <w:rsid w:val="008C2C21"/>
    <w:rsid w:val="008C5052"/>
    <w:rsid w:val="008C5182"/>
    <w:rsid w:val="008C61BA"/>
    <w:rsid w:val="008D2626"/>
    <w:rsid w:val="008D6425"/>
    <w:rsid w:val="008E3783"/>
    <w:rsid w:val="008E4A8F"/>
    <w:rsid w:val="008E6892"/>
    <w:rsid w:val="008F50E1"/>
    <w:rsid w:val="008F53BF"/>
    <w:rsid w:val="008F7731"/>
    <w:rsid w:val="00901B0F"/>
    <w:rsid w:val="009023AE"/>
    <w:rsid w:val="00902BDA"/>
    <w:rsid w:val="00903470"/>
    <w:rsid w:val="0090374A"/>
    <w:rsid w:val="00903BFC"/>
    <w:rsid w:val="00904921"/>
    <w:rsid w:val="00910BBA"/>
    <w:rsid w:val="009110C7"/>
    <w:rsid w:val="00912150"/>
    <w:rsid w:val="00912377"/>
    <w:rsid w:val="00913A00"/>
    <w:rsid w:val="00915A38"/>
    <w:rsid w:val="009167D8"/>
    <w:rsid w:val="009169CC"/>
    <w:rsid w:val="009234B5"/>
    <w:rsid w:val="00927BC5"/>
    <w:rsid w:val="009329DF"/>
    <w:rsid w:val="009330BC"/>
    <w:rsid w:val="00934EF3"/>
    <w:rsid w:val="00935822"/>
    <w:rsid w:val="009362B9"/>
    <w:rsid w:val="00936666"/>
    <w:rsid w:val="00942958"/>
    <w:rsid w:val="0094408F"/>
    <w:rsid w:val="009549B5"/>
    <w:rsid w:val="0095541D"/>
    <w:rsid w:val="00955631"/>
    <w:rsid w:val="009561F7"/>
    <w:rsid w:val="00956265"/>
    <w:rsid w:val="00956588"/>
    <w:rsid w:val="00962324"/>
    <w:rsid w:val="009623CB"/>
    <w:rsid w:val="00964FB5"/>
    <w:rsid w:val="0096612A"/>
    <w:rsid w:val="0097222B"/>
    <w:rsid w:val="00972DCA"/>
    <w:rsid w:val="00975BB4"/>
    <w:rsid w:val="00976323"/>
    <w:rsid w:val="00976E63"/>
    <w:rsid w:val="00977A50"/>
    <w:rsid w:val="00980A25"/>
    <w:rsid w:val="009826ED"/>
    <w:rsid w:val="00994C30"/>
    <w:rsid w:val="00996615"/>
    <w:rsid w:val="009977A1"/>
    <w:rsid w:val="009A0070"/>
    <w:rsid w:val="009A0B46"/>
    <w:rsid w:val="009A3E51"/>
    <w:rsid w:val="009A727B"/>
    <w:rsid w:val="009B2C2C"/>
    <w:rsid w:val="009B56C4"/>
    <w:rsid w:val="009B6418"/>
    <w:rsid w:val="009C0E1A"/>
    <w:rsid w:val="009C1947"/>
    <w:rsid w:val="009D16F2"/>
    <w:rsid w:val="009D59D3"/>
    <w:rsid w:val="009E08A4"/>
    <w:rsid w:val="009E1A86"/>
    <w:rsid w:val="009E2B8C"/>
    <w:rsid w:val="009E3FAE"/>
    <w:rsid w:val="009E46F6"/>
    <w:rsid w:val="009E4AA9"/>
    <w:rsid w:val="009F0363"/>
    <w:rsid w:val="009F11DA"/>
    <w:rsid w:val="009F2739"/>
    <w:rsid w:val="009F29D6"/>
    <w:rsid w:val="009F32D4"/>
    <w:rsid w:val="009F6089"/>
    <w:rsid w:val="009F7E4F"/>
    <w:rsid w:val="00A00F1C"/>
    <w:rsid w:val="00A016BD"/>
    <w:rsid w:val="00A02550"/>
    <w:rsid w:val="00A11EE7"/>
    <w:rsid w:val="00A13155"/>
    <w:rsid w:val="00A13BC6"/>
    <w:rsid w:val="00A14202"/>
    <w:rsid w:val="00A1468D"/>
    <w:rsid w:val="00A16331"/>
    <w:rsid w:val="00A17769"/>
    <w:rsid w:val="00A204A3"/>
    <w:rsid w:val="00A20DA8"/>
    <w:rsid w:val="00A21423"/>
    <w:rsid w:val="00A23809"/>
    <w:rsid w:val="00A2614E"/>
    <w:rsid w:val="00A26BFF"/>
    <w:rsid w:val="00A3051D"/>
    <w:rsid w:val="00A30A80"/>
    <w:rsid w:val="00A33E21"/>
    <w:rsid w:val="00A34D5E"/>
    <w:rsid w:val="00A36E93"/>
    <w:rsid w:val="00A43AA4"/>
    <w:rsid w:val="00A444C7"/>
    <w:rsid w:val="00A44EE0"/>
    <w:rsid w:val="00A452E2"/>
    <w:rsid w:val="00A45A0C"/>
    <w:rsid w:val="00A46666"/>
    <w:rsid w:val="00A46A26"/>
    <w:rsid w:val="00A46E87"/>
    <w:rsid w:val="00A502A6"/>
    <w:rsid w:val="00A52C5E"/>
    <w:rsid w:val="00A54A02"/>
    <w:rsid w:val="00A62657"/>
    <w:rsid w:val="00A651C6"/>
    <w:rsid w:val="00A7028B"/>
    <w:rsid w:val="00A7045E"/>
    <w:rsid w:val="00A7375D"/>
    <w:rsid w:val="00A75B6A"/>
    <w:rsid w:val="00A771DE"/>
    <w:rsid w:val="00A86778"/>
    <w:rsid w:val="00A90062"/>
    <w:rsid w:val="00A91CA1"/>
    <w:rsid w:val="00A93B48"/>
    <w:rsid w:val="00A94186"/>
    <w:rsid w:val="00A94869"/>
    <w:rsid w:val="00A94DAE"/>
    <w:rsid w:val="00A96E09"/>
    <w:rsid w:val="00A9764B"/>
    <w:rsid w:val="00AA0BF8"/>
    <w:rsid w:val="00AA3558"/>
    <w:rsid w:val="00AB0AE2"/>
    <w:rsid w:val="00AB215C"/>
    <w:rsid w:val="00AB763E"/>
    <w:rsid w:val="00AC0CE3"/>
    <w:rsid w:val="00AC194C"/>
    <w:rsid w:val="00AC5B18"/>
    <w:rsid w:val="00AD1D99"/>
    <w:rsid w:val="00AD1FE0"/>
    <w:rsid w:val="00AD4EA2"/>
    <w:rsid w:val="00AD57C3"/>
    <w:rsid w:val="00AE01A1"/>
    <w:rsid w:val="00AE0FC1"/>
    <w:rsid w:val="00AE1162"/>
    <w:rsid w:val="00AE5B00"/>
    <w:rsid w:val="00AF07FB"/>
    <w:rsid w:val="00AF4CAF"/>
    <w:rsid w:val="00AF7F90"/>
    <w:rsid w:val="00B010FC"/>
    <w:rsid w:val="00B01F4D"/>
    <w:rsid w:val="00B022D0"/>
    <w:rsid w:val="00B02421"/>
    <w:rsid w:val="00B13A69"/>
    <w:rsid w:val="00B13FA4"/>
    <w:rsid w:val="00B15C75"/>
    <w:rsid w:val="00B17843"/>
    <w:rsid w:val="00B202CB"/>
    <w:rsid w:val="00B23FE5"/>
    <w:rsid w:val="00B241EE"/>
    <w:rsid w:val="00B249B4"/>
    <w:rsid w:val="00B27BE7"/>
    <w:rsid w:val="00B31311"/>
    <w:rsid w:val="00B3227C"/>
    <w:rsid w:val="00B34583"/>
    <w:rsid w:val="00B351DC"/>
    <w:rsid w:val="00B364A1"/>
    <w:rsid w:val="00B36EFC"/>
    <w:rsid w:val="00B400CF"/>
    <w:rsid w:val="00B4060A"/>
    <w:rsid w:val="00B40DAB"/>
    <w:rsid w:val="00B42C7F"/>
    <w:rsid w:val="00B45683"/>
    <w:rsid w:val="00B56AA2"/>
    <w:rsid w:val="00B57ACC"/>
    <w:rsid w:val="00B616F2"/>
    <w:rsid w:val="00B64A5A"/>
    <w:rsid w:val="00B6621A"/>
    <w:rsid w:val="00B70B55"/>
    <w:rsid w:val="00B71144"/>
    <w:rsid w:val="00B7133E"/>
    <w:rsid w:val="00B72199"/>
    <w:rsid w:val="00B724E6"/>
    <w:rsid w:val="00B741F0"/>
    <w:rsid w:val="00B748F4"/>
    <w:rsid w:val="00B74B30"/>
    <w:rsid w:val="00B76AEB"/>
    <w:rsid w:val="00B77E8E"/>
    <w:rsid w:val="00B86757"/>
    <w:rsid w:val="00B91DFD"/>
    <w:rsid w:val="00B93DF3"/>
    <w:rsid w:val="00B965B3"/>
    <w:rsid w:val="00B96CFC"/>
    <w:rsid w:val="00BA10B2"/>
    <w:rsid w:val="00BA1AD7"/>
    <w:rsid w:val="00BA3860"/>
    <w:rsid w:val="00BA4564"/>
    <w:rsid w:val="00BA5214"/>
    <w:rsid w:val="00BA7178"/>
    <w:rsid w:val="00BA796F"/>
    <w:rsid w:val="00BB0AD9"/>
    <w:rsid w:val="00BB2C7C"/>
    <w:rsid w:val="00BB4D18"/>
    <w:rsid w:val="00BB538E"/>
    <w:rsid w:val="00BB6D15"/>
    <w:rsid w:val="00BC0215"/>
    <w:rsid w:val="00BC1C66"/>
    <w:rsid w:val="00BC37FD"/>
    <w:rsid w:val="00BC38CF"/>
    <w:rsid w:val="00BD088D"/>
    <w:rsid w:val="00BD1F2B"/>
    <w:rsid w:val="00BD4302"/>
    <w:rsid w:val="00BD4D26"/>
    <w:rsid w:val="00BE15F2"/>
    <w:rsid w:val="00BE23CC"/>
    <w:rsid w:val="00BE7C16"/>
    <w:rsid w:val="00BF1A4C"/>
    <w:rsid w:val="00BF20B7"/>
    <w:rsid w:val="00BF46CB"/>
    <w:rsid w:val="00BF471C"/>
    <w:rsid w:val="00BF63F3"/>
    <w:rsid w:val="00BF74B1"/>
    <w:rsid w:val="00C04551"/>
    <w:rsid w:val="00C1079F"/>
    <w:rsid w:val="00C11FD2"/>
    <w:rsid w:val="00C12741"/>
    <w:rsid w:val="00C203CC"/>
    <w:rsid w:val="00C23DF4"/>
    <w:rsid w:val="00C24A51"/>
    <w:rsid w:val="00C251D7"/>
    <w:rsid w:val="00C32972"/>
    <w:rsid w:val="00C3410B"/>
    <w:rsid w:val="00C35485"/>
    <w:rsid w:val="00C37EED"/>
    <w:rsid w:val="00C402D2"/>
    <w:rsid w:val="00C40499"/>
    <w:rsid w:val="00C4197C"/>
    <w:rsid w:val="00C419ED"/>
    <w:rsid w:val="00C451B3"/>
    <w:rsid w:val="00C46F5E"/>
    <w:rsid w:val="00C47DFA"/>
    <w:rsid w:val="00C503C0"/>
    <w:rsid w:val="00C51098"/>
    <w:rsid w:val="00C5336E"/>
    <w:rsid w:val="00C559EF"/>
    <w:rsid w:val="00C55E1F"/>
    <w:rsid w:val="00C616AF"/>
    <w:rsid w:val="00C63B73"/>
    <w:rsid w:val="00C66DF8"/>
    <w:rsid w:val="00C7050F"/>
    <w:rsid w:val="00C71DB9"/>
    <w:rsid w:val="00C74358"/>
    <w:rsid w:val="00C74A6D"/>
    <w:rsid w:val="00C7594F"/>
    <w:rsid w:val="00C75CB6"/>
    <w:rsid w:val="00C76B1D"/>
    <w:rsid w:val="00C81476"/>
    <w:rsid w:val="00C81AC1"/>
    <w:rsid w:val="00C84469"/>
    <w:rsid w:val="00C9208E"/>
    <w:rsid w:val="00C92D1E"/>
    <w:rsid w:val="00C937BE"/>
    <w:rsid w:val="00C94DF3"/>
    <w:rsid w:val="00C96C0C"/>
    <w:rsid w:val="00C97783"/>
    <w:rsid w:val="00CA40D3"/>
    <w:rsid w:val="00CA438B"/>
    <w:rsid w:val="00CA4544"/>
    <w:rsid w:val="00CA5FC6"/>
    <w:rsid w:val="00CB360F"/>
    <w:rsid w:val="00CB6578"/>
    <w:rsid w:val="00CB7484"/>
    <w:rsid w:val="00CB7528"/>
    <w:rsid w:val="00CC2B31"/>
    <w:rsid w:val="00CC3237"/>
    <w:rsid w:val="00CC4A08"/>
    <w:rsid w:val="00CC7EFC"/>
    <w:rsid w:val="00CD5672"/>
    <w:rsid w:val="00CD5B4E"/>
    <w:rsid w:val="00CE145A"/>
    <w:rsid w:val="00CE149A"/>
    <w:rsid w:val="00CE2337"/>
    <w:rsid w:val="00CE2537"/>
    <w:rsid w:val="00CE3687"/>
    <w:rsid w:val="00CE5970"/>
    <w:rsid w:val="00CE60BA"/>
    <w:rsid w:val="00CF1310"/>
    <w:rsid w:val="00CF1B22"/>
    <w:rsid w:val="00CF201D"/>
    <w:rsid w:val="00CF4931"/>
    <w:rsid w:val="00CF6A8E"/>
    <w:rsid w:val="00CF6BD8"/>
    <w:rsid w:val="00D00608"/>
    <w:rsid w:val="00D02652"/>
    <w:rsid w:val="00D02773"/>
    <w:rsid w:val="00D035DA"/>
    <w:rsid w:val="00D05100"/>
    <w:rsid w:val="00D05160"/>
    <w:rsid w:val="00D055DB"/>
    <w:rsid w:val="00D05886"/>
    <w:rsid w:val="00D12A3B"/>
    <w:rsid w:val="00D13AC7"/>
    <w:rsid w:val="00D15E53"/>
    <w:rsid w:val="00D20A73"/>
    <w:rsid w:val="00D21FD2"/>
    <w:rsid w:val="00D22933"/>
    <w:rsid w:val="00D2340E"/>
    <w:rsid w:val="00D24461"/>
    <w:rsid w:val="00D25154"/>
    <w:rsid w:val="00D26AF8"/>
    <w:rsid w:val="00D270C6"/>
    <w:rsid w:val="00D31962"/>
    <w:rsid w:val="00D31CAD"/>
    <w:rsid w:val="00D32C5F"/>
    <w:rsid w:val="00D33DF4"/>
    <w:rsid w:val="00D34F5A"/>
    <w:rsid w:val="00D36C16"/>
    <w:rsid w:val="00D3789D"/>
    <w:rsid w:val="00D413D7"/>
    <w:rsid w:val="00D43F0F"/>
    <w:rsid w:val="00D44AAC"/>
    <w:rsid w:val="00D4669B"/>
    <w:rsid w:val="00D46897"/>
    <w:rsid w:val="00D46B6D"/>
    <w:rsid w:val="00D47D28"/>
    <w:rsid w:val="00D50F01"/>
    <w:rsid w:val="00D556DB"/>
    <w:rsid w:val="00D61BFD"/>
    <w:rsid w:val="00D629FD"/>
    <w:rsid w:val="00D62FA1"/>
    <w:rsid w:val="00D655DC"/>
    <w:rsid w:val="00D66108"/>
    <w:rsid w:val="00D71694"/>
    <w:rsid w:val="00D74B6E"/>
    <w:rsid w:val="00D75F55"/>
    <w:rsid w:val="00D76386"/>
    <w:rsid w:val="00D77B09"/>
    <w:rsid w:val="00D831C3"/>
    <w:rsid w:val="00D836BE"/>
    <w:rsid w:val="00D847CB"/>
    <w:rsid w:val="00D90082"/>
    <w:rsid w:val="00D90C5E"/>
    <w:rsid w:val="00D920B5"/>
    <w:rsid w:val="00D93FBE"/>
    <w:rsid w:val="00D96735"/>
    <w:rsid w:val="00DA1E23"/>
    <w:rsid w:val="00DA4F0A"/>
    <w:rsid w:val="00DA63A8"/>
    <w:rsid w:val="00DA6D7B"/>
    <w:rsid w:val="00DA7726"/>
    <w:rsid w:val="00DB2267"/>
    <w:rsid w:val="00DB36FE"/>
    <w:rsid w:val="00DB3B4B"/>
    <w:rsid w:val="00DB4EE1"/>
    <w:rsid w:val="00DC0D9A"/>
    <w:rsid w:val="00DC2B6C"/>
    <w:rsid w:val="00DC5BB0"/>
    <w:rsid w:val="00DC64C2"/>
    <w:rsid w:val="00DC6A03"/>
    <w:rsid w:val="00DC7F3A"/>
    <w:rsid w:val="00DD0332"/>
    <w:rsid w:val="00DD0F61"/>
    <w:rsid w:val="00DD60A6"/>
    <w:rsid w:val="00DD794E"/>
    <w:rsid w:val="00DE1453"/>
    <w:rsid w:val="00DE5A37"/>
    <w:rsid w:val="00DE678E"/>
    <w:rsid w:val="00DE72BE"/>
    <w:rsid w:val="00DF064E"/>
    <w:rsid w:val="00DF0D1D"/>
    <w:rsid w:val="00DF177C"/>
    <w:rsid w:val="00DF5FBC"/>
    <w:rsid w:val="00DF698D"/>
    <w:rsid w:val="00E01448"/>
    <w:rsid w:val="00E0175E"/>
    <w:rsid w:val="00E02FC8"/>
    <w:rsid w:val="00E062A7"/>
    <w:rsid w:val="00E101B4"/>
    <w:rsid w:val="00E10245"/>
    <w:rsid w:val="00E10E20"/>
    <w:rsid w:val="00E119B8"/>
    <w:rsid w:val="00E11A12"/>
    <w:rsid w:val="00E11C4D"/>
    <w:rsid w:val="00E12BD1"/>
    <w:rsid w:val="00E13F28"/>
    <w:rsid w:val="00E1615E"/>
    <w:rsid w:val="00E224E1"/>
    <w:rsid w:val="00E22803"/>
    <w:rsid w:val="00E25DDA"/>
    <w:rsid w:val="00E30145"/>
    <w:rsid w:val="00E30772"/>
    <w:rsid w:val="00E30F69"/>
    <w:rsid w:val="00E33572"/>
    <w:rsid w:val="00E351EF"/>
    <w:rsid w:val="00E35905"/>
    <w:rsid w:val="00E418AE"/>
    <w:rsid w:val="00E41C34"/>
    <w:rsid w:val="00E41E7B"/>
    <w:rsid w:val="00E4279E"/>
    <w:rsid w:val="00E42DC6"/>
    <w:rsid w:val="00E453FE"/>
    <w:rsid w:val="00E47AAB"/>
    <w:rsid w:val="00E514F5"/>
    <w:rsid w:val="00E529A6"/>
    <w:rsid w:val="00E53143"/>
    <w:rsid w:val="00E56A6C"/>
    <w:rsid w:val="00E57220"/>
    <w:rsid w:val="00E60152"/>
    <w:rsid w:val="00E61FCE"/>
    <w:rsid w:val="00E62154"/>
    <w:rsid w:val="00E67AEF"/>
    <w:rsid w:val="00E70BDA"/>
    <w:rsid w:val="00E7234E"/>
    <w:rsid w:val="00E73B0C"/>
    <w:rsid w:val="00E771F4"/>
    <w:rsid w:val="00E80F95"/>
    <w:rsid w:val="00E8112B"/>
    <w:rsid w:val="00E825F4"/>
    <w:rsid w:val="00E83C86"/>
    <w:rsid w:val="00E843F6"/>
    <w:rsid w:val="00E85563"/>
    <w:rsid w:val="00E9482A"/>
    <w:rsid w:val="00EA6926"/>
    <w:rsid w:val="00EA7CF2"/>
    <w:rsid w:val="00EB01A2"/>
    <w:rsid w:val="00EB5676"/>
    <w:rsid w:val="00EB7F09"/>
    <w:rsid w:val="00EC199B"/>
    <w:rsid w:val="00EC2D2A"/>
    <w:rsid w:val="00EC4865"/>
    <w:rsid w:val="00ED3715"/>
    <w:rsid w:val="00ED6ABB"/>
    <w:rsid w:val="00EE4851"/>
    <w:rsid w:val="00EE693F"/>
    <w:rsid w:val="00EF20D9"/>
    <w:rsid w:val="00EF4105"/>
    <w:rsid w:val="00EF466C"/>
    <w:rsid w:val="00EF46B1"/>
    <w:rsid w:val="00EF4775"/>
    <w:rsid w:val="00EF654A"/>
    <w:rsid w:val="00EF72B7"/>
    <w:rsid w:val="00F037DF"/>
    <w:rsid w:val="00F0476B"/>
    <w:rsid w:val="00F04B56"/>
    <w:rsid w:val="00F0734F"/>
    <w:rsid w:val="00F0760A"/>
    <w:rsid w:val="00F1226B"/>
    <w:rsid w:val="00F13A81"/>
    <w:rsid w:val="00F161F8"/>
    <w:rsid w:val="00F17237"/>
    <w:rsid w:val="00F17830"/>
    <w:rsid w:val="00F210C9"/>
    <w:rsid w:val="00F23667"/>
    <w:rsid w:val="00F240CA"/>
    <w:rsid w:val="00F345FD"/>
    <w:rsid w:val="00F35824"/>
    <w:rsid w:val="00F35A1B"/>
    <w:rsid w:val="00F41628"/>
    <w:rsid w:val="00F41630"/>
    <w:rsid w:val="00F418BC"/>
    <w:rsid w:val="00F4412D"/>
    <w:rsid w:val="00F4561A"/>
    <w:rsid w:val="00F46244"/>
    <w:rsid w:val="00F50649"/>
    <w:rsid w:val="00F556D5"/>
    <w:rsid w:val="00F61C3C"/>
    <w:rsid w:val="00F62948"/>
    <w:rsid w:val="00F62B41"/>
    <w:rsid w:val="00F653FF"/>
    <w:rsid w:val="00F66D84"/>
    <w:rsid w:val="00F66E9B"/>
    <w:rsid w:val="00F707B9"/>
    <w:rsid w:val="00F709CA"/>
    <w:rsid w:val="00F72944"/>
    <w:rsid w:val="00F7471F"/>
    <w:rsid w:val="00F74A61"/>
    <w:rsid w:val="00F74DAE"/>
    <w:rsid w:val="00F80C1A"/>
    <w:rsid w:val="00F90A5B"/>
    <w:rsid w:val="00F92D63"/>
    <w:rsid w:val="00F953A4"/>
    <w:rsid w:val="00F97890"/>
    <w:rsid w:val="00FA15D1"/>
    <w:rsid w:val="00FA6B97"/>
    <w:rsid w:val="00FA70D7"/>
    <w:rsid w:val="00FA7A5A"/>
    <w:rsid w:val="00FB26F3"/>
    <w:rsid w:val="00FB3A1D"/>
    <w:rsid w:val="00FB444B"/>
    <w:rsid w:val="00FB54CE"/>
    <w:rsid w:val="00FB6898"/>
    <w:rsid w:val="00FC4FF2"/>
    <w:rsid w:val="00FC51EB"/>
    <w:rsid w:val="00FC7648"/>
    <w:rsid w:val="00FD1744"/>
    <w:rsid w:val="00FD2B88"/>
    <w:rsid w:val="00FD3D20"/>
    <w:rsid w:val="00FD450A"/>
    <w:rsid w:val="00FD5DF6"/>
    <w:rsid w:val="00FD68C0"/>
    <w:rsid w:val="00FE07B0"/>
    <w:rsid w:val="00FE3EEB"/>
    <w:rsid w:val="00FE5E78"/>
    <w:rsid w:val="00FE6101"/>
    <w:rsid w:val="00FE7AC0"/>
    <w:rsid w:val="00FF00E7"/>
    <w:rsid w:val="00FF3C2B"/>
    <w:rsid w:val="00FF7D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700FB7"/>
  <w15:chartTrackingRefBased/>
  <w15:docId w15:val="{6EFB4C28-A6D7-4F0F-BC71-52BEB566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80058D"/>
    <w:pPr>
      <w:widowControl w:val="0"/>
      <w:spacing w:line="480" w:lineRule="auto"/>
      <w:jc w:val="both"/>
    </w:pPr>
    <w:rPr>
      <w:rFonts w:eastAsia="標楷體"/>
      <w:kern w:val="2"/>
      <w:sz w:val="24"/>
      <w:szCs w:val="24"/>
    </w:rPr>
  </w:style>
  <w:style w:type="paragraph" w:styleId="1">
    <w:name w:val="heading 1"/>
    <w:basedOn w:val="a2"/>
    <w:next w:val="a2"/>
    <w:qFormat/>
    <w:rsid w:val="0080058D"/>
    <w:pPr>
      <w:pageBreakBefore/>
      <w:numPr>
        <w:ilvl w:val="1"/>
        <w:numId w:val="1"/>
      </w:numPr>
      <w:outlineLvl w:val="0"/>
    </w:pPr>
    <w:rPr>
      <w:b/>
      <w:bCs/>
      <w:kern w:val="0"/>
      <w:sz w:val="36"/>
      <w:szCs w:val="36"/>
    </w:rPr>
  </w:style>
  <w:style w:type="paragraph" w:styleId="21">
    <w:name w:val="heading 2"/>
    <w:basedOn w:val="a2"/>
    <w:next w:val="a2"/>
    <w:qFormat/>
    <w:rsid w:val="009A0070"/>
    <w:pPr>
      <w:keepNext/>
      <w:numPr>
        <w:ilvl w:val="2"/>
        <w:numId w:val="1"/>
      </w:numPr>
      <w:tabs>
        <w:tab w:val="clear" w:pos="993"/>
        <w:tab w:val="num" w:pos="851"/>
      </w:tabs>
      <w:ind w:left="851"/>
      <w:outlineLvl w:val="1"/>
    </w:pPr>
    <w:rPr>
      <w:b/>
      <w:bCs/>
      <w:sz w:val="32"/>
      <w:szCs w:val="32"/>
    </w:rPr>
  </w:style>
  <w:style w:type="paragraph" w:styleId="31">
    <w:name w:val="heading 3"/>
    <w:basedOn w:val="a2"/>
    <w:next w:val="a2"/>
    <w:qFormat/>
    <w:rsid w:val="0080058D"/>
    <w:pPr>
      <w:keepNext/>
      <w:numPr>
        <w:ilvl w:val="3"/>
        <w:numId w:val="1"/>
      </w:numPr>
      <w:outlineLvl w:val="2"/>
    </w:pPr>
    <w:rPr>
      <w:bCs/>
      <w:sz w:val="28"/>
      <w:szCs w:val="36"/>
    </w:rPr>
  </w:style>
  <w:style w:type="paragraph" w:styleId="41">
    <w:name w:val="heading 4"/>
    <w:basedOn w:val="a2"/>
    <w:next w:val="a2"/>
    <w:qFormat/>
    <w:rsid w:val="003439AA"/>
    <w:pPr>
      <w:keepNext/>
      <w:spacing w:line="720" w:lineRule="auto"/>
      <w:outlineLvl w:val="3"/>
    </w:pPr>
    <w:rPr>
      <w:rFonts w:ascii="Arial" w:eastAsia="新細明體" w:hAnsi="Arial"/>
      <w:sz w:val="36"/>
      <w:szCs w:val="36"/>
    </w:rPr>
  </w:style>
  <w:style w:type="paragraph" w:styleId="51">
    <w:name w:val="heading 5"/>
    <w:basedOn w:val="a2"/>
    <w:next w:val="a2"/>
    <w:qFormat/>
    <w:rsid w:val="003439AA"/>
    <w:pPr>
      <w:keepNext/>
      <w:spacing w:line="720" w:lineRule="auto"/>
      <w:ind w:left="425"/>
      <w:outlineLvl w:val="4"/>
    </w:pPr>
    <w:rPr>
      <w:rFonts w:ascii="Arial" w:eastAsia="新細明體" w:hAnsi="Arial"/>
      <w:b/>
      <w:bCs/>
      <w:sz w:val="36"/>
      <w:szCs w:val="36"/>
    </w:rPr>
  </w:style>
  <w:style w:type="paragraph" w:styleId="6">
    <w:name w:val="heading 6"/>
    <w:basedOn w:val="a2"/>
    <w:next w:val="a2"/>
    <w:qFormat/>
    <w:rsid w:val="003439AA"/>
    <w:pPr>
      <w:keepNext/>
      <w:spacing w:line="720" w:lineRule="auto"/>
      <w:ind w:left="425"/>
      <w:outlineLvl w:val="5"/>
    </w:pPr>
    <w:rPr>
      <w:rFonts w:ascii="Arial" w:eastAsia="新細明體" w:hAnsi="Arial"/>
      <w:sz w:val="36"/>
      <w:szCs w:val="36"/>
    </w:rPr>
  </w:style>
  <w:style w:type="paragraph" w:styleId="7">
    <w:name w:val="heading 7"/>
    <w:basedOn w:val="a2"/>
    <w:next w:val="a2"/>
    <w:qFormat/>
    <w:rsid w:val="003439AA"/>
    <w:pPr>
      <w:keepNext/>
      <w:spacing w:line="720" w:lineRule="auto"/>
      <w:ind w:left="851"/>
      <w:outlineLvl w:val="6"/>
    </w:pPr>
    <w:rPr>
      <w:rFonts w:ascii="Arial" w:eastAsia="新細明體" w:hAnsi="Arial"/>
      <w:b/>
      <w:bCs/>
      <w:sz w:val="36"/>
      <w:szCs w:val="36"/>
    </w:rPr>
  </w:style>
  <w:style w:type="paragraph" w:styleId="8">
    <w:name w:val="heading 8"/>
    <w:basedOn w:val="a2"/>
    <w:next w:val="a2"/>
    <w:qFormat/>
    <w:rsid w:val="003439AA"/>
    <w:pPr>
      <w:keepNext/>
      <w:spacing w:line="720" w:lineRule="auto"/>
      <w:ind w:left="851"/>
      <w:outlineLvl w:val="7"/>
    </w:pPr>
    <w:rPr>
      <w:rFonts w:ascii="Arial" w:eastAsia="新細明體" w:hAnsi="Arial"/>
      <w:sz w:val="36"/>
      <w:szCs w:val="36"/>
    </w:rPr>
  </w:style>
  <w:style w:type="paragraph" w:styleId="9">
    <w:name w:val="heading 9"/>
    <w:basedOn w:val="a2"/>
    <w:next w:val="a2"/>
    <w:qFormat/>
    <w:rsid w:val="003439AA"/>
    <w:pPr>
      <w:keepNext/>
      <w:spacing w:line="720" w:lineRule="auto"/>
      <w:ind w:left="851"/>
      <w:outlineLvl w:val="8"/>
    </w:pPr>
    <w:rPr>
      <w:rFonts w:ascii="Arial" w:eastAsia="新細明體" w:hAnsi="Arial"/>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10">
    <w:name w:val="toc 1"/>
    <w:basedOn w:val="a2"/>
    <w:next w:val="a2"/>
    <w:autoRedefine/>
    <w:uiPriority w:val="39"/>
    <w:rsid w:val="0080058D"/>
    <w:pPr>
      <w:tabs>
        <w:tab w:val="right" w:leader="dot" w:pos="8505"/>
      </w:tabs>
    </w:pPr>
  </w:style>
  <w:style w:type="paragraph" w:styleId="22">
    <w:name w:val="toc 2"/>
    <w:basedOn w:val="a2"/>
    <w:next w:val="a2"/>
    <w:autoRedefine/>
    <w:uiPriority w:val="39"/>
    <w:rsid w:val="00A452E2"/>
    <w:pPr>
      <w:tabs>
        <w:tab w:val="right" w:leader="dot" w:pos="8505"/>
      </w:tabs>
      <w:ind w:left="1418" w:hanging="1418"/>
    </w:pPr>
    <w:rPr>
      <w:b/>
    </w:rPr>
  </w:style>
  <w:style w:type="paragraph" w:styleId="32">
    <w:name w:val="toc 3"/>
    <w:basedOn w:val="a2"/>
    <w:next w:val="a2"/>
    <w:autoRedefine/>
    <w:uiPriority w:val="39"/>
    <w:rsid w:val="0080058D"/>
    <w:pPr>
      <w:tabs>
        <w:tab w:val="right" w:leader="dot" w:pos="8505"/>
      </w:tabs>
      <w:ind w:left="1134" w:hanging="680"/>
    </w:pPr>
  </w:style>
  <w:style w:type="paragraph" w:customStyle="1" w:styleId="a6">
    <w:name w:val="封面標題"/>
    <w:basedOn w:val="a2"/>
    <w:rsid w:val="0080058D"/>
    <w:pPr>
      <w:spacing w:line="360" w:lineRule="auto"/>
      <w:jc w:val="center"/>
    </w:pPr>
    <w:rPr>
      <w:sz w:val="36"/>
    </w:rPr>
  </w:style>
  <w:style w:type="character" w:styleId="a7">
    <w:name w:val="Hyperlink"/>
    <w:uiPriority w:val="99"/>
    <w:rsid w:val="0080058D"/>
    <w:rPr>
      <w:color w:val="0000FF"/>
      <w:u w:val="single"/>
    </w:rPr>
  </w:style>
  <w:style w:type="paragraph" w:styleId="a8">
    <w:name w:val="footer"/>
    <w:basedOn w:val="a2"/>
    <w:semiHidden/>
    <w:rsid w:val="0080058D"/>
    <w:pPr>
      <w:tabs>
        <w:tab w:val="center" w:pos="4153"/>
        <w:tab w:val="right" w:pos="8306"/>
      </w:tabs>
      <w:snapToGrid w:val="0"/>
    </w:pPr>
    <w:rPr>
      <w:sz w:val="20"/>
      <w:szCs w:val="20"/>
    </w:rPr>
  </w:style>
  <w:style w:type="character" w:styleId="a9">
    <w:name w:val="page number"/>
    <w:basedOn w:val="a3"/>
    <w:semiHidden/>
    <w:rsid w:val="0080058D"/>
  </w:style>
  <w:style w:type="paragraph" w:styleId="aa">
    <w:name w:val="table of figures"/>
    <w:basedOn w:val="a2"/>
    <w:next w:val="a2"/>
    <w:uiPriority w:val="99"/>
    <w:rsid w:val="0080058D"/>
    <w:pPr>
      <w:tabs>
        <w:tab w:val="right" w:leader="dot" w:pos="8505"/>
      </w:tabs>
      <w:ind w:left="1134" w:hanging="1134"/>
    </w:pPr>
  </w:style>
  <w:style w:type="paragraph" w:styleId="42">
    <w:name w:val="toc 4"/>
    <w:basedOn w:val="a2"/>
    <w:next w:val="a2"/>
    <w:autoRedefine/>
    <w:uiPriority w:val="39"/>
    <w:rsid w:val="0080058D"/>
    <w:pPr>
      <w:tabs>
        <w:tab w:val="right" w:leader="dot" w:pos="8505"/>
      </w:tabs>
      <w:ind w:left="1701" w:hanging="794"/>
    </w:pPr>
  </w:style>
  <w:style w:type="paragraph" w:styleId="a1">
    <w:name w:val="Title"/>
    <w:basedOn w:val="a2"/>
    <w:qFormat/>
    <w:rsid w:val="0080058D"/>
    <w:pPr>
      <w:pageBreakBefore/>
      <w:numPr>
        <w:numId w:val="1"/>
      </w:numPr>
      <w:jc w:val="center"/>
      <w:outlineLvl w:val="0"/>
    </w:pPr>
    <w:rPr>
      <w:rFonts w:cs="Arial"/>
      <w:b/>
      <w:bCs/>
      <w:sz w:val="36"/>
      <w:szCs w:val="32"/>
    </w:rPr>
  </w:style>
  <w:style w:type="character" w:customStyle="1" w:styleId="MTEquationSection">
    <w:name w:val="MTEquationSection"/>
    <w:rsid w:val="00A91CA1"/>
    <w:rPr>
      <w:vanish/>
      <w:color w:val="FF0000"/>
    </w:rPr>
  </w:style>
  <w:style w:type="paragraph" w:styleId="ab">
    <w:name w:val="caption"/>
    <w:basedOn w:val="a2"/>
    <w:next w:val="a2"/>
    <w:qFormat/>
    <w:rsid w:val="0080058D"/>
    <w:pPr>
      <w:jc w:val="center"/>
    </w:pPr>
    <w:rPr>
      <w:szCs w:val="20"/>
    </w:rPr>
  </w:style>
  <w:style w:type="table" w:styleId="ac">
    <w:name w:val="Table Grid"/>
    <w:basedOn w:val="a4"/>
    <w:semiHidden/>
    <w:rsid w:val="0080058D"/>
    <w:pPr>
      <w:widowControl w:val="0"/>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MTDisplayEquation">
    <w:name w:val="MTDisplayEquation"/>
    <w:basedOn w:val="a2"/>
    <w:next w:val="a2"/>
    <w:rsid w:val="0080058D"/>
    <w:pPr>
      <w:tabs>
        <w:tab w:val="center" w:pos="4240"/>
        <w:tab w:val="right" w:pos="8500"/>
      </w:tabs>
    </w:pPr>
  </w:style>
  <w:style w:type="paragraph" w:styleId="ad">
    <w:name w:val="Document Map"/>
    <w:basedOn w:val="a2"/>
    <w:semiHidden/>
    <w:rsid w:val="00367161"/>
    <w:pPr>
      <w:shd w:val="clear" w:color="auto" w:fill="000080"/>
    </w:pPr>
    <w:rPr>
      <w:rFonts w:ascii="Arial" w:eastAsia="新細明體" w:hAnsi="Arial"/>
    </w:rPr>
  </w:style>
  <w:style w:type="paragraph" w:styleId="HTML">
    <w:name w:val="HTML Address"/>
    <w:basedOn w:val="a2"/>
    <w:semiHidden/>
    <w:rsid w:val="003439AA"/>
    <w:rPr>
      <w:i/>
      <w:iCs/>
    </w:rPr>
  </w:style>
  <w:style w:type="paragraph" w:styleId="HTML0">
    <w:name w:val="HTML Preformatted"/>
    <w:basedOn w:val="a2"/>
    <w:semiHidden/>
    <w:rsid w:val="003439AA"/>
    <w:rPr>
      <w:rFonts w:ascii="Courier New" w:hAnsi="Courier New" w:cs="Courier New"/>
      <w:sz w:val="20"/>
      <w:szCs w:val="20"/>
    </w:rPr>
  </w:style>
  <w:style w:type="paragraph" w:styleId="Web">
    <w:name w:val="Normal (Web)"/>
    <w:basedOn w:val="a2"/>
    <w:semiHidden/>
    <w:rsid w:val="003439AA"/>
  </w:style>
  <w:style w:type="paragraph" w:styleId="ae">
    <w:name w:val="Normal Indent"/>
    <w:basedOn w:val="a2"/>
    <w:semiHidden/>
    <w:rsid w:val="003439AA"/>
    <w:pPr>
      <w:ind w:left="480"/>
    </w:pPr>
  </w:style>
  <w:style w:type="paragraph" w:styleId="af">
    <w:name w:val="Date"/>
    <w:basedOn w:val="a2"/>
    <w:next w:val="a2"/>
    <w:semiHidden/>
    <w:rsid w:val="003439AA"/>
    <w:pPr>
      <w:jc w:val="right"/>
    </w:pPr>
  </w:style>
  <w:style w:type="paragraph" w:styleId="af0">
    <w:name w:val="macro"/>
    <w:semiHidden/>
    <w:rsid w:val="003439AA"/>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styleId="af1">
    <w:name w:val="Unresolved Mention"/>
    <w:uiPriority w:val="99"/>
    <w:semiHidden/>
    <w:unhideWhenUsed/>
    <w:rsid w:val="00630E93"/>
    <w:rPr>
      <w:color w:val="605E5C"/>
      <w:shd w:val="clear" w:color="auto" w:fill="E1DFDD"/>
    </w:rPr>
  </w:style>
  <w:style w:type="paragraph" w:styleId="af2">
    <w:name w:val="Body Text Indent"/>
    <w:basedOn w:val="a2"/>
    <w:semiHidden/>
    <w:rsid w:val="003439AA"/>
    <w:pPr>
      <w:spacing w:after="120"/>
      <w:ind w:left="480"/>
    </w:pPr>
  </w:style>
  <w:style w:type="paragraph" w:styleId="23">
    <w:name w:val="Body Text First Indent 2"/>
    <w:basedOn w:val="af2"/>
    <w:semiHidden/>
    <w:rsid w:val="003439AA"/>
    <w:pPr>
      <w:ind w:firstLine="210"/>
    </w:pPr>
  </w:style>
  <w:style w:type="paragraph" w:styleId="24">
    <w:name w:val="Body Text Indent 2"/>
    <w:basedOn w:val="a2"/>
    <w:semiHidden/>
    <w:rsid w:val="003439AA"/>
    <w:pPr>
      <w:spacing w:after="120"/>
      <w:ind w:left="480"/>
    </w:pPr>
  </w:style>
  <w:style w:type="paragraph" w:styleId="33">
    <w:name w:val="Body Text Indent 3"/>
    <w:basedOn w:val="a2"/>
    <w:semiHidden/>
    <w:rsid w:val="003439AA"/>
    <w:pPr>
      <w:spacing w:after="120"/>
      <w:ind w:left="480"/>
    </w:pPr>
    <w:rPr>
      <w:sz w:val="16"/>
      <w:szCs w:val="16"/>
    </w:rPr>
  </w:style>
  <w:style w:type="paragraph" w:styleId="52">
    <w:name w:val="toc 5"/>
    <w:basedOn w:val="a2"/>
    <w:next w:val="a2"/>
    <w:autoRedefine/>
    <w:semiHidden/>
    <w:rsid w:val="003439AA"/>
    <w:pPr>
      <w:ind w:left="1920"/>
    </w:pPr>
  </w:style>
  <w:style w:type="paragraph" w:styleId="60">
    <w:name w:val="toc 6"/>
    <w:basedOn w:val="a2"/>
    <w:next w:val="a2"/>
    <w:autoRedefine/>
    <w:semiHidden/>
    <w:rsid w:val="003439AA"/>
    <w:pPr>
      <w:ind w:left="2400"/>
    </w:pPr>
  </w:style>
  <w:style w:type="paragraph" w:styleId="70">
    <w:name w:val="toc 7"/>
    <w:basedOn w:val="a2"/>
    <w:next w:val="a2"/>
    <w:autoRedefine/>
    <w:semiHidden/>
    <w:rsid w:val="003439AA"/>
    <w:pPr>
      <w:ind w:left="2880"/>
    </w:pPr>
  </w:style>
  <w:style w:type="paragraph" w:styleId="80">
    <w:name w:val="toc 8"/>
    <w:basedOn w:val="a2"/>
    <w:next w:val="a2"/>
    <w:autoRedefine/>
    <w:semiHidden/>
    <w:rsid w:val="003439AA"/>
    <w:pPr>
      <w:ind w:left="3360"/>
    </w:pPr>
  </w:style>
  <w:style w:type="paragraph" w:styleId="90">
    <w:name w:val="toc 9"/>
    <w:basedOn w:val="a2"/>
    <w:next w:val="a2"/>
    <w:autoRedefine/>
    <w:semiHidden/>
    <w:rsid w:val="003439AA"/>
    <w:pPr>
      <w:ind w:left="3840"/>
    </w:pPr>
  </w:style>
  <w:style w:type="paragraph" w:styleId="af3">
    <w:name w:val="envelope address"/>
    <w:basedOn w:val="a2"/>
    <w:semiHidden/>
    <w:rsid w:val="003439AA"/>
    <w:pPr>
      <w:framePr w:w="7920" w:h="1980" w:hRule="exact" w:hSpace="180" w:wrap="auto" w:hAnchor="page" w:xAlign="center" w:yAlign="bottom"/>
      <w:snapToGrid w:val="0"/>
      <w:ind w:left="2880"/>
    </w:pPr>
    <w:rPr>
      <w:rFonts w:ascii="Arial" w:hAnsi="Arial" w:cs="Arial"/>
    </w:rPr>
  </w:style>
  <w:style w:type="paragraph" w:styleId="af4">
    <w:name w:val="table of authorities"/>
    <w:basedOn w:val="a2"/>
    <w:next w:val="a2"/>
    <w:semiHidden/>
    <w:rsid w:val="003439AA"/>
    <w:pPr>
      <w:ind w:left="480"/>
    </w:pPr>
  </w:style>
  <w:style w:type="paragraph" w:styleId="af5">
    <w:name w:val="toa heading"/>
    <w:basedOn w:val="a2"/>
    <w:next w:val="a2"/>
    <w:semiHidden/>
    <w:rsid w:val="003439AA"/>
    <w:pPr>
      <w:spacing w:before="120"/>
    </w:pPr>
    <w:rPr>
      <w:rFonts w:ascii="Arial" w:eastAsia="新細明體" w:hAnsi="Arial" w:cs="Arial"/>
    </w:rPr>
  </w:style>
  <w:style w:type="paragraph" w:styleId="af6">
    <w:name w:val="header"/>
    <w:basedOn w:val="a2"/>
    <w:semiHidden/>
    <w:rsid w:val="003439AA"/>
    <w:pPr>
      <w:tabs>
        <w:tab w:val="center" w:pos="4153"/>
        <w:tab w:val="right" w:pos="8306"/>
      </w:tabs>
      <w:snapToGrid w:val="0"/>
    </w:pPr>
    <w:rPr>
      <w:sz w:val="20"/>
      <w:szCs w:val="20"/>
    </w:rPr>
  </w:style>
  <w:style w:type="paragraph" w:styleId="11">
    <w:name w:val="index 1"/>
    <w:basedOn w:val="a2"/>
    <w:next w:val="a2"/>
    <w:autoRedefine/>
    <w:semiHidden/>
    <w:rsid w:val="003439AA"/>
  </w:style>
  <w:style w:type="paragraph" w:styleId="25">
    <w:name w:val="index 2"/>
    <w:basedOn w:val="a2"/>
    <w:next w:val="a2"/>
    <w:autoRedefine/>
    <w:semiHidden/>
    <w:rsid w:val="003439AA"/>
    <w:pPr>
      <w:ind w:left="480"/>
    </w:pPr>
  </w:style>
  <w:style w:type="paragraph" w:styleId="34">
    <w:name w:val="index 3"/>
    <w:basedOn w:val="a2"/>
    <w:next w:val="a2"/>
    <w:autoRedefine/>
    <w:semiHidden/>
    <w:rsid w:val="003439AA"/>
    <w:pPr>
      <w:ind w:left="960"/>
    </w:pPr>
  </w:style>
  <w:style w:type="paragraph" w:styleId="43">
    <w:name w:val="index 4"/>
    <w:basedOn w:val="a2"/>
    <w:next w:val="a2"/>
    <w:autoRedefine/>
    <w:semiHidden/>
    <w:rsid w:val="003439AA"/>
    <w:pPr>
      <w:ind w:left="1440"/>
    </w:pPr>
  </w:style>
  <w:style w:type="paragraph" w:styleId="53">
    <w:name w:val="index 5"/>
    <w:basedOn w:val="a2"/>
    <w:next w:val="a2"/>
    <w:autoRedefine/>
    <w:semiHidden/>
    <w:rsid w:val="003439AA"/>
    <w:pPr>
      <w:ind w:left="1920"/>
    </w:pPr>
  </w:style>
  <w:style w:type="paragraph" w:styleId="61">
    <w:name w:val="index 6"/>
    <w:basedOn w:val="a2"/>
    <w:next w:val="a2"/>
    <w:autoRedefine/>
    <w:semiHidden/>
    <w:rsid w:val="003439AA"/>
    <w:pPr>
      <w:ind w:left="2400"/>
    </w:pPr>
  </w:style>
  <w:style w:type="paragraph" w:styleId="71">
    <w:name w:val="index 7"/>
    <w:basedOn w:val="a2"/>
    <w:next w:val="a2"/>
    <w:autoRedefine/>
    <w:semiHidden/>
    <w:rsid w:val="003439AA"/>
    <w:pPr>
      <w:ind w:left="2880"/>
    </w:pPr>
  </w:style>
  <w:style w:type="paragraph" w:styleId="81">
    <w:name w:val="index 8"/>
    <w:basedOn w:val="a2"/>
    <w:next w:val="a2"/>
    <w:autoRedefine/>
    <w:semiHidden/>
    <w:rsid w:val="003439AA"/>
    <w:pPr>
      <w:ind w:left="3360"/>
    </w:pPr>
  </w:style>
  <w:style w:type="paragraph" w:styleId="91">
    <w:name w:val="index 9"/>
    <w:basedOn w:val="a2"/>
    <w:next w:val="a2"/>
    <w:autoRedefine/>
    <w:semiHidden/>
    <w:rsid w:val="003439AA"/>
    <w:pPr>
      <w:ind w:left="3840"/>
    </w:pPr>
  </w:style>
  <w:style w:type="paragraph" w:styleId="af7">
    <w:name w:val="index heading"/>
    <w:basedOn w:val="a2"/>
    <w:next w:val="11"/>
    <w:semiHidden/>
    <w:rsid w:val="003439AA"/>
    <w:rPr>
      <w:rFonts w:ascii="Arial" w:hAnsi="Arial" w:cs="Arial"/>
      <w:b/>
      <w:bCs/>
    </w:rPr>
  </w:style>
  <w:style w:type="paragraph" w:styleId="af8">
    <w:name w:val="Plain Text"/>
    <w:basedOn w:val="a2"/>
    <w:semiHidden/>
    <w:rsid w:val="003439AA"/>
    <w:rPr>
      <w:rFonts w:ascii="細明體" w:eastAsia="細明體" w:hAnsi="Courier New" w:cs="Courier New"/>
    </w:rPr>
  </w:style>
  <w:style w:type="paragraph" w:styleId="af9">
    <w:name w:val="Message Header"/>
    <w:basedOn w:val="a2"/>
    <w:semiHidden/>
    <w:rsid w:val="003439A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a">
    <w:name w:val="Subtitle"/>
    <w:basedOn w:val="a2"/>
    <w:qFormat/>
    <w:rsid w:val="003439AA"/>
    <w:pPr>
      <w:spacing w:after="60"/>
      <w:jc w:val="center"/>
      <w:outlineLvl w:val="1"/>
    </w:pPr>
    <w:rPr>
      <w:rFonts w:ascii="Arial" w:eastAsia="新細明體" w:hAnsi="Arial" w:cs="Arial"/>
      <w:i/>
      <w:iCs/>
    </w:rPr>
  </w:style>
  <w:style w:type="paragraph" w:styleId="afb">
    <w:name w:val="Block Text"/>
    <w:basedOn w:val="a2"/>
    <w:semiHidden/>
    <w:rsid w:val="003439AA"/>
    <w:pPr>
      <w:spacing w:after="120"/>
      <w:ind w:left="1440" w:right="1440"/>
    </w:pPr>
  </w:style>
  <w:style w:type="paragraph" w:styleId="afc">
    <w:name w:val="Salutation"/>
    <w:basedOn w:val="a2"/>
    <w:next w:val="a2"/>
    <w:semiHidden/>
    <w:rsid w:val="003439AA"/>
  </w:style>
  <w:style w:type="paragraph" w:styleId="afd">
    <w:name w:val="envelope return"/>
    <w:basedOn w:val="a2"/>
    <w:semiHidden/>
    <w:rsid w:val="003439AA"/>
    <w:pPr>
      <w:snapToGrid w:val="0"/>
    </w:pPr>
    <w:rPr>
      <w:rFonts w:ascii="Arial" w:hAnsi="Arial" w:cs="Arial"/>
    </w:rPr>
  </w:style>
  <w:style w:type="paragraph" w:styleId="afe">
    <w:name w:val="List Continue"/>
    <w:basedOn w:val="a2"/>
    <w:semiHidden/>
    <w:rsid w:val="003439AA"/>
    <w:pPr>
      <w:spacing w:after="120"/>
      <w:ind w:left="480"/>
    </w:pPr>
  </w:style>
  <w:style w:type="paragraph" w:styleId="26">
    <w:name w:val="List Continue 2"/>
    <w:basedOn w:val="a2"/>
    <w:semiHidden/>
    <w:rsid w:val="003439AA"/>
    <w:pPr>
      <w:spacing w:after="120"/>
      <w:ind w:left="960"/>
    </w:pPr>
  </w:style>
  <w:style w:type="paragraph" w:styleId="35">
    <w:name w:val="List Continue 3"/>
    <w:basedOn w:val="a2"/>
    <w:semiHidden/>
    <w:rsid w:val="003439AA"/>
    <w:pPr>
      <w:spacing w:after="120"/>
      <w:ind w:left="1440"/>
    </w:pPr>
  </w:style>
  <w:style w:type="paragraph" w:styleId="44">
    <w:name w:val="List Continue 4"/>
    <w:basedOn w:val="a2"/>
    <w:semiHidden/>
    <w:rsid w:val="003439AA"/>
    <w:pPr>
      <w:spacing w:after="120"/>
      <w:ind w:left="1920"/>
    </w:pPr>
  </w:style>
  <w:style w:type="paragraph" w:styleId="54">
    <w:name w:val="List Continue 5"/>
    <w:basedOn w:val="a2"/>
    <w:semiHidden/>
    <w:rsid w:val="003439AA"/>
    <w:pPr>
      <w:spacing w:after="120"/>
      <w:ind w:left="2400"/>
    </w:pPr>
  </w:style>
  <w:style w:type="paragraph" w:styleId="aff">
    <w:name w:val="List"/>
    <w:basedOn w:val="a2"/>
    <w:semiHidden/>
    <w:rsid w:val="003439AA"/>
    <w:pPr>
      <w:ind w:left="480" w:hanging="480"/>
    </w:pPr>
  </w:style>
  <w:style w:type="paragraph" w:styleId="27">
    <w:name w:val="List 2"/>
    <w:basedOn w:val="a2"/>
    <w:semiHidden/>
    <w:rsid w:val="003439AA"/>
    <w:pPr>
      <w:ind w:left="960" w:hanging="480"/>
    </w:pPr>
  </w:style>
  <w:style w:type="paragraph" w:styleId="36">
    <w:name w:val="List 3"/>
    <w:basedOn w:val="a2"/>
    <w:semiHidden/>
    <w:rsid w:val="003439AA"/>
    <w:pPr>
      <w:ind w:left="1440" w:hanging="480"/>
    </w:pPr>
  </w:style>
  <w:style w:type="paragraph" w:styleId="45">
    <w:name w:val="List 4"/>
    <w:basedOn w:val="a2"/>
    <w:semiHidden/>
    <w:rsid w:val="003439AA"/>
    <w:pPr>
      <w:ind w:left="1920" w:hanging="480"/>
    </w:pPr>
  </w:style>
  <w:style w:type="paragraph" w:styleId="55">
    <w:name w:val="List 5"/>
    <w:basedOn w:val="a2"/>
    <w:semiHidden/>
    <w:rsid w:val="003439AA"/>
    <w:pPr>
      <w:ind w:left="2400" w:hanging="480"/>
    </w:pPr>
  </w:style>
  <w:style w:type="paragraph" w:styleId="a">
    <w:name w:val="List Number"/>
    <w:basedOn w:val="a2"/>
    <w:semiHidden/>
    <w:rsid w:val="003439AA"/>
    <w:pPr>
      <w:numPr>
        <w:numId w:val="3"/>
      </w:numPr>
    </w:pPr>
  </w:style>
  <w:style w:type="paragraph" w:styleId="2">
    <w:name w:val="List Number 2"/>
    <w:basedOn w:val="a2"/>
    <w:semiHidden/>
    <w:rsid w:val="003439AA"/>
    <w:pPr>
      <w:numPr>
        <w:numId w:val="4"/>
      </w:numPr>
    </w:pPr>
  </w:style>
  <w:style w:type="paragraph" w:styleId="3">
    <w:name w:val="List Number 3"/>
    <w:basedOn w:val="a2"/>
    <w:semiHidden/>
    <w:rsid w:val="003439AA"/>
    <w:pPr>
      <w:numPr>
        <w:numId w:val="5"/>
      </w:numPr>
    </w:pPr>
  </w:style>
  <w:style w:type="paragraph" w:styleId="4">
    <w:name w:val="List Number 4"/>
    <w:basedOn w:val="a2"/>
    <w:semiHidden/>
    <w:rsid w:val="003439AA"/>
    <w:pPr>
      <w:numPr>
        <w:numId w:val="6"/>
      </w:numPr>
    </w:pPr>
  </w:style>
  <w:style w:type="paragraph" w:styleId="5">
    <w:name w:val="List Number 5"/>
    <w:basedOn w:val="a2"/>
    <w:semiHidden/>
    <w:rsid w:val="003439AA"/>
    <w:pPr>
      <w:numPr>
        <w:numId w:val="7"/>
      </w:numPr>
    </w:pPr>
  </w:style>
  <w:style w:type="paragraph" w:styleId="aff0">
    <w:name w:val="endnote text"/>
    <w:basedOn w:val="a2"/>
    <w:semiHidden/>
    <w:rsid w:val="003439AA"/>
    <w:pPr>
      <w:snapToGrid w:val="0"/>
      <w:jc w:val="left"/>
    </w:pPr>
  </w:style>
  <w:style w:type="paragraph" w:styleId="aff1">
    <w:name w:val="Closing"/>
    <w:basedOn w:val="a2"/>
    <w:semiHidden/>
    <w:rsid w:val="003439AA"/>
    <w:pPr>
      <w:ind w:left="4320"/>
    </w:pPr>
  </w:style>
  <w:style w:type="paragraph" w:styleId="aff2">
    <w:name w:val="footnote text"/>
    <w:basedOn w:val="a2"/>
    <w:semiHidden/>
    <w:rsid w:val="003439AA"/>
    <w:pPr>
      <w:snapToGrid w:val="0"/>
      <w:jc w:val="left"/>
    </w:pPr>
    <w:rPr>
      <w:sz w:val="20"/>
      <w:szCs w:val="20"/>
    </w:rPr>
  </w:style>
  <w:style w:type="paragraph" w:styleId="aff3">
    <w:name w:val="annotation text"/>
    <w:basedOn w:val="a2"/>
    <w:semiHidden/>
    <w:rsid w:val="003439AA"/>
    <w:pPr>
      <w:jc w:val="left"/>
    </w:pPr>
  </w:style>
  <w:style w:type="paragraph" w:styleId="aff4">
    <w:name w:val="Balloon Text"/>
    <w:basedOn w:val="a2"/>
    <w:semiHidden/>
    <w:rsid w:val="003439AA"/>
    <w:rPr>
      <w:rFonts w:ascii="Arial" w:eastAsia="新細明體" w:hAnsi="Arial"/>
      <w:sz w:val="18"/>
      <w:szCs w:val="18"/>
    </w:rPr>
  </w:style>
  <w:style w:type="paragraph" w:styleId="aff5">
    <w:name w:val="annotation subject"/>
    <w:basedOn w:val="aff3"/>
    <w:next w:val="aff3"/>
    <w:semiHidden/>
    <w:rsid w:val="003439AA"/>
    <w:rPr>
      <w:b/>
      <w:bCs/>
    </w:rPr>
  </w:style>
  <w:style w:type="paragraph" w:styleId="aff6">
    <w:name w:val="Note Heading"/>
    <w:basedOn w:val="a2"/>
    <w:next w:val="a2"/>
    <w:semiHidden/>
    <w:rsid w:val="003439AA"/>
    <w:pPr>
      <w:jc w:val="center"/>
    </w:pPr>
  </w:style>
  <w:style w:type="paragraph" w:styleId="a0">
    <w:name w:val="List Bullet"/>
    <w:basedOn w:val="a2"/>
    <w:semiHidden/>
    <w:rsid w:val="003439AA"/>
    <w:pPr>
      <w:numPr>
        <w:numId w:val="8"/>
      </w:numPr>
    </w:pPr>
  </w:style>
  <w:style w:type="paragraph" w:styleId="20">
    <w:name w:val="List Bullet 2"/>
    <w:basedOn w:val="a2"/>
    <w:semiHidden/>
    <w:rsid w:val="003439AA"/>
    <w:pPr>
      <w:numPr>
        <w:numId w:val="9"/>
      </w:numPr>
    </w:pPr>
  </w:style>
  <w:style w:type="paragraph" w:styleId="30">
    <w:name w:val="List Bullet 3"/>
    <w:basedOn w:val="a2"/>
    <w:semiHidden/>
    <w:rsid w:val="003439AA"/>
    <w:pPr>
      <w:numPr>
        <w:numId w:val="10"/>
      </w:numPr>
    </w:pPr>
  </w:style>
  <w:style w:type="paragraph" w:styleId="40">
    <w:name w:val="List Bullet 4"/>
    <w:basedOn w:val="a2"/>
    <w:semiHidden/>
    <w:rsid w:val="003439AA"/>
    <w:pPr>
      <w:numPr>
        <w:numId w:val="11"/>
      </w:numPr>
    </w:pPr>
  </w:style>
  <w:style w:type="paragraph" w:styleId="50">
    <w:name w:val="List Bullet 5"/>
    <w:basedOn w:val="a2"/>
    <w:semiHidden/>
    <w:rsid w:val="003439AA"/>
    <w:pPr>
      <w:numPr>
        <w:numId w:val="12"/>
      </w:numPr>
    </w:pPr>
  </w:style>
  <w:style w:type="paragraph" w:styleId="aff7">
    <w:name w:val="E-mail Signature"/>
    <w:basedOn w:val="a2"/>
    <w:semiHidden/>
    <w:rsid w:val="003439AA"/>
  </w:style>
  <w:style w:type="paragraph" w:styleId="aff8">
    <w:name w:val="Signature"/>
    <w:basedOn w:val="a2"/>
    <w:semiHidden/>
    <w:rsid w:val="003439AA"/>
    <w:pPr>
      <w:ind w:left="4320"/>
    </w:pPr>
  </w:style>
  <w:style w:type="character" w:styleId="aff9">
    <w:name w:val="Placeholder Text"/>
    <w:basedOn w:val="a3"/>
    <w:uiPriority w:val="99"/>
    <w:semiHidden/>
    <w:rsid w:val="0050421E"/>
    <w:rPr>
      <w:color w:val="808080"/>
    </w:rPr>
  </w:style>
  <w:style w:type="character" w:styleId="affa">
    <w:name w:val="FollowedHyperlink"/>
    <w:basedOn w:val="a3"/>
    <w:rsid w:val="0069220B"/>
    <w:rPr>
      <w:color w:val="954F72" w:themeColor="followedHyperlink"/>
      <w:u w:val="single"/>
    </w:rPr>
  </w:style>
  <w:style w:type="paragraph" w:styleId="affb">
    <w:name w:val="List Paragraph"/>
    <w:basedOn w:val="a2"/>
    <w:uiPriority w:val="34"/>
    <w:qFormat/>
    <w:rsid w:val="00B76AE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8763">
      <w:bodyDiv w:val="1"/>
      <w:marLeft w:val="0"/>
      <w:marRight w:val="0"/>
      <w:marTop w:val="0"/>
      <w:marBottom w:val="0"/>
      <w:divBdr>
        <w:top w:val="none" w:sz="0" w:space="0" w:color="auto"/>
        <w:left w:val="none" w:sz="0" w:space="0" w:color="auto"/>
        <w:bottom w:val="none" w:sz="0" w:space="0" w:color="auto"/>
        <w:right w:val="none" w:sz="0" w:space="0" w:color="auto"/>
      </w:divBdr>
    </w:div>
    <w:div w:id="121582888">
      <w:bodyDiv w:val="1"/>
      <w:marLeft w:val="0"/>
      <w:marRight w:val="0"/>
      <w:marTop w:val="0"/>
      <w:marBottom w:val="0"/>
      <w:divBdr>
        <w:top w:val="none" w:sz="0" w:space="0" w:color="auto"/>
        <w:left w:val="none" w:sz="0" w:space="0" w:color="auto"/>
        <w:bottom w:val="none" w:sz="0" w:space="0" w:color="auto"/>
        <w:right w:val="none" w:sz="0" w:space="0" w:color="auto"/>
      </w:divBdr>
      <w:divsChild>
        <w:div w:id="615257318">
          <w:blockQuote w:val="1"/>
          <w:marLeft w:val="720"/>
          <w:marRight w:val="720"/>
          <w:marTop w:val="100"/>
          <w:marBottom w:val="100"/>
          <w:divBdr>
            <w:top w:val="none" w:sz="0" w:space="0" w:color="auto"/>
            <w:left w:val="none" w:sz="0" w:space="0" w:color="auto"/>
            <w:bottom w:val="none" w:sz="0" w:space="0" w:color="auto"/>
            <w:right w:val="none" w:sz="0" w:space="0" w:color="auto"/>
          </w:divBdr>
        </w:div>
        <w:div w:id="68185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075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2254211">
      <w:bodyDiv w:val="1"/>
      <w:marLeft w:val="0"/>
      <w:marRight w:val="0"/>
      <w:marTop w:val="0"/>
      <w:marBottom w:val="0"/>
      <w:divBdr>
        <w:top w:val="none" w:sz="0" w:space="0" w:color="auto"/>
        <w:left w:val="none" w:sz="0" w:space="0" w:color="auto"/>
        <w:bottom w:val="none" w:sz="0" w:space="0" w:color="auto"/>
        <w:right w:val="none" w:sz="0" w:space="0" w:color="auto"/>
      </w:divBdr>
    </w:div>
    <w:div w:id="646781172">
      <w:bodyDiv w:val="1"/>
      <w:marLeft w:val="0"/>
      <w:marRight w:val="0"/>
      <w:marTop w:val="0"/>
      <w:marBottom w:val="0"/>
      <w:divBdr>
        <w:top w:val="none" w:sz="0" w:space="0" w:color="auto"/>
        <w:left w:val="none" w:sz="0" w:space="0" w:color="auto"/>
        <w:bottom w:val="none" w:sz="0" w:space="0" w:color="auto"/>
        <w:right w:val="none" w:sz="0" w:space="0" w:color="auto"/>
      </w:divBdr>
    </w:div>
    <w:div w:id="676424223">
      <w:bodyDiv w:val="1"/>
      <w:marLeft w:val="0"/>
      <w:marRight w:val="0"/>
      <w:marTop w:val="0"/>
      <w:marBottom w:val="0"/>
      <w:divBdr>
        <w:top w:val="none" w:sz="0" w:space="0" w:color="auto"/>
        <w:left w:val="none" w:sz="0" w:space="0" w:color="auto"/>
        <w:bottom w:val="none" w:sz="0" w:space="0" w:color="auto"/>
        <w:right w:val="none" w:sz="0" w:space="0" w:color="auto"/>
      </w:divBdr>
    </w:div>
    <w:div w:id="825778935">
      <w:bodyDiv w:val="1"/>
      <w:marLeft w:val="0"/>
      <w:marRight w:val="0"/>
      <w:marTop w:val="0"/>
      <w:marBottom w:val="0"/>
      <w:divBdr>
        <w:top w:val="none" w:sz="0" w:space="0" w:color="auto"/>
        <w:left w:val="none" w:sz="0" w:space="0" w:color="auto"/>
        <w:bottom w:val="none" w:sz="0" w:space="0" w:color="auto"/>
        <w:right w:val="none" w:sz="0" w:space="0" w:color="auto"/>
      </w:divBdr>
    </w:div>
    <w:div w:id="855073344">
      <w:bodyDiv w:val="1"/>
      <w:marLeft w:val="0"/>
      <w:marRight w:val="0"/>
      <w:marTop w:val="112"/>
      <w:marBottom w:val="0"/>
      <w:divBdr>
        <w:top w:val="none" w:sz="0" w:space="0" w:color="auto"/>
        <w:left w:val="none" w:sz="0" w:space="0" w:color="auto"/>
        <w:bottom w:val="none" w:sz="0" w:space="0" w:color="auto"/>
        <w:right w:val="none" w:sz="0" w:space="0" w:color="auto"/>
      </w:divBdr>
    </w:div>
    <w:div w:id="1081179894">
      <w:bodyDiv w:val="1"/>
      <w:marLeft w:val="0"/>
      <w:marRight w:val="0"/>
      <w:marTop w:val="0"/>
      <w:marBottom w:val="0"/>
      <w:divBdr>
        <w:top w:val="none" w:sz="0" w:space="0" w:color="auto"/>
        <w:left w:val="none" w:sz="0" w:space="0" w:color="auto"/>
        <w:bottom w:val="none" w:sz="0" w:space="0" w:color="auto"/>
        <w:right w:val="none" w:sz="0" w:space="0" w:color="auto"/>
      </w:divBdr>
    </w:div>
    <w:div w:id="1473059017">
      <w:bodyDiv w:val="1"/>
      <w:marLeft w:val="0"/>
      <w:marRight w:val="0"/>
      <w:marTop w:val="112"/>
      <w:marBottom w:val="0"/>
      <w:divBdr>
        <w:top w:val="none" w:sz="0" w:space="0" w:color="auto"/>
        <w:left w:val="none" w:sz="0" w:space="0" w:color="auto"/>
        <w:bottom w:val="none" w:sz="0" w:space="0" w:color="auto"/>
        <w:right w:val="none" w:sz="0" w:space="0" w:color="auto"/>
      </w:divBdr>
    </w:div>
    <w:div w:id="1484278967">
      <w:bodyDiv w:val="1"/>
      <w:marLeft w:val="0"/>
      <w:marRight w:val="0"/>
      <w:marTop w:val="0"/>
      <w:marBottom w:val="0"/>
      <w:divBdr>
        <w:top w:val="none" w:sz="0" w:space="0" w:color="auto"/>
        <w:left w:val="none" w:sz="0" w:space="0" w:color="auto"/>
        <w:bottom w:val="none" w:sz="0" w:space="0" w:color="auto"/>
        <w:right w:val="none" w:sz="0" w:space="0" w:color="auto"/>
      </w:divBdr>
    </w:div>
    <w:div w:id="1491873813">
      <w:bodyDiv w:val="1"/>
      <w:marLeft w:val="0"/>
      <w:marRight w:val="0"/>
      <w:marTop w:val="0"/>
      <w:marBottom w:val="0"/>
      <w:divBdr>
        <w:top w:val="none" w:sz="0" w:space="0" w:color="auto"/>
        <w:left w:val="none" w:sz="0" w:space="0" w:color="auto"/>
        <w:bottom w:val="none" w:sz="0" w:space="0" w:color="auto"/>
        <w:right w:val="none" w:sz="0" w:space="0" w:color="auto"/>
      </w:divBdr>
    </w:div>
    <w:div w:id="1494176609">
      <w:bodyDiv w:val="1"/>
      <w:marLeft w:val="0"/>
      <w:marRight w:val="0"/>
      <w:marTop w:val="0"/>
      <w:marBottom w:val="0"/>
      <w:divBdr>
        <w:top w:val="none" w:sz="0" w:space="0" w:color="auto"/>
        <w:left w:val="none" w:sz="0" w:space="0" w:color="auto"/>
        <w:bottom w:val="none" w:sz="0" w:space="0" w:color="auto"/>
        <w:right w:val="none" w:sz="0" w:space="0" w:color="auto"/>
      </w:divBdr>
    </w:div>
    <w:div w:id="1516846313">
      <w:bodyDiv w:val="1"/>
      <w:marLeft w:val="0"/>
      <w:marRight w:val="0"/>
      <w:marTop w:val="0"/>
      <w:marBottom w:val="0"/>
      <w:divBdr>
        <w:top w:val="none" w:sz="0" w:space="0" w:color="auto"/>
        <w:left w:val="none" w:sz="0" w:space="0" w:color="auto"/>
        <w:bottom w:val="none" w:sz="0" w:space="0" w:color="auto"/>
        <w:right w:val="none" w:sz="0" w:space="0" w:color="auto"/>
      </w:divBdr>
    </w:div>
    <w:div w:id="1522553578">
      <w:bodyDiv w:val="1"/>
      <w:marLeft w:val="0"/>
      <w:marRight w:val="0"/>
      <w:marTop w:val="0"/>
      <w:marBottom w:val="0"/>
      <w:divBdr>
        <w:top w:val="none" w:sz="0" w:space="0" w:color="auto"/>
        <w:left w:val="none" w:sz="0" w:space="0" w:color="auto"/>
        <w:bottom w:val="none" w:sz="0" w:space="0" w:color="auto"/>
        <w:right w:val="none" w:sz="0" w:space="0" w:color="auto"/>
      </w:divBdr>
    </w:div>
    <w:div w:id="1530800617">
      <w:bodyDiv w:val="1"/>
      <w:marLeft w:val="0"/>
      <w:marRight w:val="0"/>
      <w:marTop w:val="0"/>
      <w:marBottom w:val="0"/>
      <w:divBdr>
        <w:top w:val="none" w:sz="0" w:space="0" w:color="auto"/>
        <w:left w:val="none" w:sz="0" w:space="0" w:color="auto"/>
        <w:bottom w:val="none" w:sz="0" w:space="0" w:color="auto"/>
        <w:right w:val="none" w:sz="0" w:space="0" w:color="auto"/>
      </w:divBdr>
    </w:div>
    <w:div w:id="189970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cat-in-the-dat/overview" TargetMode="External"/><Relationship Id="rId18" Type="http://schemas.openxmlformats.org/officeDocument/2006/relationships/image" Target="media/image3.png"/><Relationship Id="rId26" Type="http://schemas.openxmlformats.org/officeDocument/2006/relationships/hyperlink" Target="https://tbrain.trendmicro.com.tw/Competitions/Details/10" TargetMode="External"/><Relationship Id="rId21" Type="http://schemas.openxmlformats.org/officeDocument/2006/relationships/image" Target="media/image5.png"/><Relationship Id="rId34" Type="http://schemas.openxmlformats.org/officeDocument/2006/relationships/hyperlink" Target="https://www.kaggle.com/c/bank-marketing-uci/data" TargetMode="External"/><Relationship Id="rId7" Type="http://schemas.openxmlformats.org/officeDocument/2006/relationships/endnotes" Target="endnotes.xml"/><Relationship Id="rId12" Type="http://schemas.openxmlformats.org/officeDocument/2006/relationships/hyperlink" Target="https://www.kaggle.com/c/titanic" TargetMode="External"/><Relationship Id="rId17" Type="http://schemas.openxmlformats.org/officeDocument/2006/relationships/hyperlink" Target="https://www.kaggle.com/c/titanic" TargetMode="External"/><Relationship Id="rId25" Type="http://schemas.openxmlformats.org/officeDocument/2006/relationships/image" Target="media/image8.png"/><Relationship Id="rId33" Type="http://schemas.openxmlformats.org/officeDocument/2006/relationships/hyperlink" Target="https://www.kaggle.com/c/cat-in-the-dat/dat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kaggle.com/c/cat-in-the-dat/overview" TargetMode="External"/><Relationship Id="rId29" Type="http://schemas.openxmlformats.org/officeDocument/2006/relationships/hyperlink" Target="https://cran.r-project.org/web/packages/gbm/vignettes/gbm.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www.kaggle.com/c/titanic/data"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tbrain.trendmicro.com.tw/Competitions/Details/10" TargetMode="External"/><Relationship Id="rId23" Type="http://schemas.openxmlformats.org/officeDocument/2006/relationships/hyperlink" Target="https://www.kaggle.com/c/bank-marketing-uci/overview"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s://www.kaggle.com/datasets" TargetMode="External"/><Relationship Id="rId19" Type="http://schemas.openxmlformats.org/officeDocument/2006/relationships/image" Target="media/image4.png"/><Relationship Id="rId31" Type="http://schemas.openxmlformats.org/officeDocument/2006/relationships/hyperlink" Target="https://www.kaggle.com/c/titanic/dat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kaggle.com/c/bank-marketing-uci/overview"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hyperlink" Target="https://lightgbm.readthedocs.io/en/latest/Advanced-Topics.html" TargetMode="External"/><Relationship Id="rId35" Type="http://schemas.openxmlformats.org/officeDocument/2006/relationships/hyperlink" Target="https://tbrain.trendmicro.com.tw/Competitions/Details/10"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1765C-C61D-406E-B08B-4ED38D51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44</Pages>
  <Words>7156</Words>
  <Characters>40792</Characters>
  <Application>Microsoft Office Word</Application>
  <DocSecurity>0</DocSecurity>
  <Lines>339</Lines>
  <Paragraphs>95</Paragraphs>
  <ScaleCrop>false</ScaleCrop>
  <Company>NTU</Company>
  <LinksUpToDate>false</LinksUpToDate>
  <CharactersWithSpaces>47853</CharactersWithSpaces>
  <SharedDoc>false</SharedDoc>
  <HLinks>
    <vt:vector size="402" baseType="variant">
      <vt:variant>
        <vt:i4>5963854</vt:i4>
      </vt:variant>
      <vt:variant>
        <vt:i4>661</vt:i4>
      </vt:variant>
      <vt:variant>
        <vt:i4>0</vt:i4>
      </vt:variant>
      <vt:variant>
        <vt:i4>5</vt:i4>
      </vt:variant>
      <vt:variant>
        <vt:lpwstr>https://www.kaggle.com/c/titanic/data</vt:lpwstr>
      </vt:variant>
      <vt:variant>
        <vt:lpwstr/>
      </vt:variant>
      <vt:variant>
        <vt:i4>3866663</vt:i4>
      </vt:variant>
      <vt:variant>
        <vt:i4>658</vt:i4>
      </vt:variant>
      <vt:variant>
        <vt:i4>0</vt:i4>
      </vt:variant>
      <vt:variant>
        <vt:i4>5</vt:i4>
      </vt:variant>
      <vt:variant>
        <vt:lpwstr>https://lightgbm.readthedocs.io/en/latest/Advanced-Topics.html</vt:lpwstr>
      </vt:variant>
      <vt:variant>
        <vt:lpwstr/>
      </vt:variant>
      <vt:variant>
        <vt:i4>1900596</vt:i4>
      </vt:variant>
      <vt:variant>
        <vt:i4>655</vt:i4>
      </vt:variant>
      <vt:variant>
        <vt:i4>0</vt:i4>
      </vt:variant>
      <vt:variant>
        <vt:i4>5</vt:i4>
      </vt:variant>
      <vt:variant>
        <vt:lpwstr>http://www.ece.uiuc.edu/pubs/ref_guides/ieee.html</vt:lpwstr>
      </vt:variant>
      <vt:variant>
        <vt:lpwstr/>
      </vt:variant>
      <vt:variant>
        <vt:i4>3276843</vt:i4>
      </vt:variant>
      <vt:variant>
        <vt:i4>429</vt:i4>
      </vt:variant>
      <vt:variant>
        <vt:i4>0</vt:i4>
      </vt:variant>
      <vt:variant>
        <vt:i4>5</vt:i4>
      </vt:variant>
      <vt:variant>
        <vt:lpwstr>https://www.kaggle.com/datasets</vt:lpwstr>
      </vt:variant>
      <vt:variant>
        <vt:lpwstr/>
      </vt:variant>
      <vt:variant>
        <vt:i4>2031671</vt:i4>
      </vt:variant>
      <vt:variant>
        <vt:i4>380</vt:i4>
      </vt:variant>
      <vt:variant>
        <vt:i4>0</vt:i4>
      </vt:variant>
      <vt:variant>
        <vt:i4>5</vt:i4>
      </vt:variant>
      <vt:variant>
        <vt:lpwstr/>
      </vt:variant>
      <vt:variant>
        <vt:lpwstr>_Toc195517234</vt:lpwstr>
      </vt:variant>
      <vt:variant>
        <vt:i4>2031671</vt:i4>
      </vt:variant>
      <vt:variant>
        <vt:i4>374</vt:i4>
      </vt:variant>
      <vt:variant>
        <vt:i4>0</vt:i4>
      </vt:variant>
      <vt:variant>
        <vt:i4>5</vt:i4>
      </vt:variant>
      <vt:variant>
        <vt:lpwstr/>
      </vt:variant>
      <vt:variant>
        <vt:lpwstr>_Toc195517233</vt:lpwstr>
      </vt:variant>
      <vt:variant>
        <vt:i4>1900597</vt:i4>
      </vt:variant>
      <vt:variant>
        <vt:i4>365</vt:i4>
      </vt:variant>
      <vt:variant>
        <vt:i4>0</vt:i4>
      </vt:variant>
      <vt:variant>
        <vt:i4>5</vt:i4>
      </vt:variant>
      <vt:variant>
        <vt:lpwstr/>
      </vt:variant>
      <vt:variant>
        <vt:lpwstr>_Toc195517013</vt:lpwstr>
      </vt:variant>
      <vt:variant>
        <vt:i4>1900597</vt:i4>
      </vt:variant>
      <vt:variant>
        <vt:i4>359</vt:i4>
      </vt:variant>
      <vt:variant>
        <vt:i4>0</vt:i4>
      </vt:variant>
      <vt:variant>
        <vt:i4>5</vt:i4>
      </vt:variant>
      <vt:variant>
        <vt:lpwstr/>
      </vt:variant>
      <vt:variant>
        <vt:lpwstr>_Toc195517012</vt:lpwstr>
      </vt:variant>
      <vt:variant>
        <vt:i4>1900597</vt:i4>
      </vt:variant>
      <vt:variant>
        <vt:i4>353</vt:i4>
      </vt:variant>
      <vt:variant>
        <vt:i4>0</vt:i4>
      </vt:variant>
      <vt:variant>
        <vt:i4>5</vt:i4>
      </vt:variant>
      <vt:variant>
        <vt:lpwstr/>
      </vt:variant>
      <vt:variant>
        <vt:lpwstr>_Toc195517011</vt:lpwstr>
      </vt:variant>
      <vt:variant>
        <vt:i4>1900597</vt:i4>
      </vt:variant>
      <vt:variant>
        <vt:i4>347</vt:i4>
      </vt:variant>
      <vt:variant>
        <vt:i4>0</vt:i4>
      </vt:variant>
      <vt:variant>
        <vt:i4>5</vt:i4>
      </vt:variant>
      <vt:variant>
        <vt:lpwstr/>
      </vt:variant>
      <vt:variant>
        <vt:lpwstr>_Toc195517010</vt:lpwstr>
      </vt:variant>
      <vt:variant>
        <vt:i4>1835061</vt:i4>
      </vt:variant>
      <vt:variant>
        <vt:i4>341</vt:i4>
      </vt:variant>
      <vt:variant>
        <vt:i4>0</vt:i4>
      </vt:variant>
      <vt:variant>
        <vt:i4>5</vt:i4>
      </vt:variant>
      <vt:variant>
        <vt:lpwstr/>
      </vt:variant>
      <vt:variant>
        <vt:lpwstr>_Toc195517009</vt:lpwstr>
      </vt:variant>
      <vt:variant>
        <vt:i4>1835061</vt:i4>
      </vt:variant>
      <vt:variant>
        <vt:i4>335</vt:i4>
      </vt:variant>
      <vt:variant>
        <vt:i4>0</vt:i4>
      </vt:variant>
      <vt:variant>
        <vt:i4>5</vt:i4>
      </vt:variant>
      <vt:variant>
        <vt:lpwstr/>
      </vt:variant>
      <vt:variant>
        <vt:lpwstr>_Toc195517008</vt:lpwstr>
      </vt:variant>
      <vt:variant>
        <vt:i4>1835061</vt:i4>
      </vt:variant>
      <vt:variant>
        <vt:i4>329</vt:i4>
      </vt:variant>
      <vt:variant>
        <vt:i4>0</vt:i4>
      </vt:variant>
      <vt:variant>
        <vt:i4>5</vt:i4>
      </vt:variant>
      <vt:variant>
        <vt:lpwstr/>
      </vt:variant>
      <vt:variant>
        <vt:lpwstr>_Toc195517007</vt:lpwstr>
      </vt:variant>
      <vt:variant>
        <vt:i4>1835061</vt:i4>
      </vt:variant>
      <vt:variant>
        <vt:i4>323</vt:i4>
      </vt:variant>
      <vt:variant>
        <vt:i4>0</vt:i4>
      </vt:variant>
      <vt:variant>
        <vt:i4>5</vt:i4>
      </vt:variant>
      <vt:variant>
        <vt:lpwstr/>
      </vt:variant>
      <vt:variant>
        <vt:lpwstr>_Toc195517006</vt:lpwstr>
      </vt:variant>
      <vt:variant>
        <vt:i4>1835061</vt:i4>
      </vt:variant>
      <vt:variant>
        <vt:i4>317</vt:i4>
      </vt:variant>
      <vt:variant>
        <vt:i4>0</vt:i4>
      </vt:variant>
      <vt:variant>
        <vt:i4>5</vt:i4>
      </vt:variant>
      <vt:variant>
        <vt:lpwstr/>
      </vt:variant>
      <vt:variant>
        <vt:lpwstr>_Toc195517005</vt:lpwstr>
      </vt:variant>
      <vt:variant>
        <vt:i4>1835061</vt:i4>
      </vt:variant>
      <vt:variant>
        <vt:i4>311</vt:i4>
      </vt:variant>
      <vt:variant>
        <vt:i4>0</vt:i4>
      </vt:variant>
      <vt:variant>
        <vt:i4>5</vt:i4>
      </vt:variant>
      <vt:variant>
        <vt:lpwstr/>
      </vt:variant>
      <vt:variant>
        <vt:lpwstr>_Toc195517004</vt:lpwstr>
      </vt:variant>
      <vt:variant>
        <vt:i4>1835061</vt:i4>
      </vt:variant>
      <vt:variant>
        <vt:i4>305</vt:i4>
      </vt:variant>
      <vt:variant>
        <vt:i4>0</vt:i4>
      </vt:variant>
      <vt:variant>
        <vt:i4>5</vt:i4>
      </vt:variant>
      <vt:variant>
        <vt:lpwstr/>
      </vt:variant>
      <vt:variant>
        <vt:lpwstr>_Toc195517003</vt:lpwstr>
      </vt:variant>
      <vt:variant>
        <vt:i4>1835061</vt:i4>
      </vt:variant>
      <vt:variant>
        <vt:i4>299</vt:i4>
      </vt:variant>
      <vt:variant>
        <vt:i4>0</vt:i4>
      </vt:variant>
      <vt:variant>
        <vt:i4>5</vt:i4>
      </vt:variant>
      <vt:variant>
        <vt:lpwstr/>
      </vt:variant>
      <vt:variant>
        <vt:lpwstr>_Toc195517002</vt:lpwstr>
      </vt:variant>
      <vt:variant>
        <vt:i4>1835061</vt:i4>
      </vt:variant>
      <vt:variant>
        <vt:i4>293</vt:i4>
      </vt:variant>
      <vt:variant>
        <vt:i4>0</vt:i4>
      </vt:variant>
      <vt:variant>
        <vt:i4>5</vt:i4>
      </vt:variant>
      <vt:variant>
        <vt:lpwstr/>
      </vt:variant>
      <vt:variant>
        <vt:lpwstr>_Toc195517001</vt:lpwstr>
      </vt:variant>
      <vt:variant>
        <vt:i4>1835061</vt:i4>
      </vt:variant>
      <vt:variant>
        <vt:i4>287</vt:i4>
      </vt:variant>
      <vt:variant>
        <vt:i4>0</vt:i4>
      </vt:variant>
      <vt:variant>
        <vt:i4>5</vt:i4>
      </vt:variant>
      <vt:variant>
        <vt:lpwstr/>
      </vt:variant>
      <vt:variant>
        <vt:lpwstr>_Toc195517000</vt:lpwstr>
      </vt:variant>
      <vt:variant>
        <vt:i4>1310780</vt:i4>
      </vt:variant>
      <vt:variant>
        <vt:i4>281</vt:i4>
      </vt:variant>
      <vt:variant>
        <vt:i4>0</vt:i4>
      </vt:variant>
      <vt:variant>
        <vt:i4>5</vt:i4>
      </vt:variant>
      <vt:variant>
        <vt:lpwstr/>
      </vt:variant>
      <vt:variant>
        <vt:lpwstr>_Toc195516999</vt:lpwstr>
      </vt:variant>
      <vt:variant>
        <vt:i4>1507376</vt:i4>
      </vt:variant>
      <vt:variant>
        <vt:i4>272</vt:i4>
      </vt:variant>
      <vt:variant>
        <vt:i4>0</vt:i4>
      </vt:variant>
      <vt:variant>
        <vt:i4>5</vt:i4>
      </vt:variant>
      <vt:variant>
        <vt:lpwstr/>
      </vt:variant>
      <vt:variant>
        <vt:lpwstr>_Toc39064778</vt:lpwstr>
      </vt:variant>
      <vt:variant>
        <vt:i4>1572912</vt:i4>
      </vt:variant>
      <vt:variant>
        <vt:i4>266</vt:i4>
      </vt:variant>
      <vt:variant>
        <vt:i4>0</vt:i4>
      </vt:variant>
      <vt:variant>
        <vt:i4>5</vt:i4>
      </vt:variant>
      <vt:variant>
        <vt:lpwstr/>
      </vt:variant>
      <vt:variant>
        <vt:lpwstr>_Toc39064777</vt:lpwstr>
      </vt:variant>
      <vt:variant>
        <vt:i4>1638448</vt:i4>
      </vt:variant>
      <vt:variant>
        <vt:i4>260</vt:i4>
      </vt:variant>
      <vt:variant>
        <vt:i4>0</vt:i4>
      </vt:variant>
      <vt:variant>
        <vt:i4>5</vt:i4>
      </vt:variant>
      <vt:variant>
        <vt:lpwstr/>
      </vt:variant>
      <vt:variant>
        <vt:lpwstr>_Toc39064776</vt:lpwstr>
      </vt:variant>
      <vt:variant>
        <vt:i4>1703984</vt:i4>
      </vt:variant>
      <vt:variant>
        <vt:i4>254</vt:i4>
      </vt:variant>
      <vt:variant>
        <vt:i4>0</vt:i4>
      </vt:variant>
      <vt:variant>
        <vt:i4>5</vt:i4>
      </vt:variant>
      <vt:variant>
        <vt:lpwstr/>
      </vt:variant>
      <vt:variant>
        <vt:lpwstr>_Toc39064775</vt:lpwstr>
      </vt:variant>
      <vt:variant>
        <vt:i4>1769520</vt:i4>
      </vt:variant>
      <vt:variant>
        <vt:i4>248</vt:i4>
      </vt:variant>
      <vt:variant>
        <vt:i4>0</vt:i4>
      </vt:variant>
      <vt:variant>
        <vt:i4>5</vt:i4>
      </vt:variant>
      <vt:variant>
        <vt:lpwstr/>
      </vt:variant>
      <vt:variant>
        <vt:lpwstr>_Toc39064774</vt:lpwstr>
      </vt:variant>
      <vt:variant>
        <vt:i4>1835056</vt:i4>
      </vt:variant>
      <vt:variant>
        <vt:i4>242</vt:i4>
      </vt:variant>
      <vt:variant>
        <vt:i4>0</vt:i4>
      </vt:variant>
      <vt:variant>
        <vt:i4>5</vt:i4>
      </vt:variant>
      <vt:variant>
        <vt:lpwstr/>
      </vt:variant>
      <vt:variant>
        <vt:lpwstr>_Toc39064773</vt:lpwstr>
      </vt:variant>
      <vt:variant>
        <vt:i4>1900592</vt:i4>
      </vt:variant>
      <vt:variant>
        <vt:i4>236</vt:i4>
      </vt:variant>
      <vt:variant>
        <vt:i4>0</vt:i4>
      </vt:variant>
      <vt:variant>
        <vt:i4>5</vt:i4>
      </vt:variant>
      <vt:variant>
        <vt:lpwstr/>
      </vt:variant>
      <vt:variant>
        <vt:lpwstr>_Toc39064772</vt:lpwstr>
      </vt:variant>
      <vt:variant>
        <vt:i4>1966128</vt:i4>
      </vt:variant>
      <vt:variant>
        <vt:i4>230</vt:i4>
      </vt:variant>
      <vt:variant>
        <vt:i4>0</vt:i4>
      </vt:variant>
      <vt:variant>
        <vt:i4>5</vt:i4>
      </vt:variant>
      <vt:variant>
        <vt:lpwstr/>
      </vt:variant>
      <vt:variant>
        <vt:lpwstr>_Toc39064771</vt:lpwstr>
      </vt:variant>
      <vt:variant>
        <vt:i4>2031664</vt:i4>
      </vt:variant>
      <vt:variant>
        <vt:i4>224</vt:i4>
      </vt:variant>
      <vt:variant>
        <vt:i4>0</vt:i4>
      </vt:variant>
      <vt:variant>
        <vt:i4>5</vt:i4>
      </vt:variant>
      <vt:variant>
        <vt:lpwstr/>
      </vt:variant>
      <vt:variant>
        <vt:lpwstr>_Toc39064770</vt:lpwstr>
      </vt:variant>
      <vt:variant>
        <vt:i4>1441841</vt:i4>
      </vt:variant>
      <vt:variant>
        <vt:i4>218</vt:i4>
      </vt:variant>
      <vt:variant>
        <vt:i4>0</vt:i4>
      </vt:variant>
      <vt:variant>
        <vt:i4>5</vt:i4>
      </vt:variant>
      <vt:variant>
        <vt:lpwstr/>
      </vt:variant>
      <vt:variant>
        <vt:lpwstr>_Toc39064769</vt:lpwstr>
      </vt:variant>
      <vt:variant>
        <vt:i4>1507377</vt:i4>
      </vt:variant>
      <vt:variant>
        <vt:i4>212</vt:i4>
      </vt:variant>
      <vt:variant>
        <vt:i4>0</vt:i4>
      </vt:variant>
      <vt:variant>
        <vt:i4>5</vt:i4>
      </vt:variant>
      <vt:variant>
        <vt:lpwstr/>
      </vt:variant>
      <vt:variant>
        <vt:lpwstr>_Toc39064768</vt:lpwstr>
      </vt:variant>
      <vt:variant>
        <vt:i4>1572913</vt:i4>
      </vt:variant>
      <vt:variant>
        <vt:i4>206</vt:i4>
      </vt:variant>
      <vt:variant>
        <vt:i4>0</vt:i4>
      </vt:variant>
      <vt:variant>
        <vt:i4>5</vt:i4>
      </vt:variant>
      <vt:variant>
        <vt:lpwstr/>
      </vt:variant>
      <vt:variant>
        <vt:lpwstr>_Toc39064767</vt:lpwstr>
      </vt:variant>
      <vt:variant>
        <vt:i4>1638449</vt:i4>
      </vt:variant>
      <vt:variant>
        <vt:i4>200</vt:i4>
      </vt:variant>
      <vt:variant>
        <vt:i4>0</vt:i4>
      </vt:variant>
      <vt:variant>
        <vt:i4>5</vt:i4>
      </vt:variant>
      <vt:variant>
        <vt:lpwstr/>
      </vt:variant>
      <vt:variant>
        <vt:lpwstr>_Toc39064766</vt:lpwstr>
      </vt:variant>
      <vt:variant>
        <vt:i4>1703985</vt:i4>
      </vt:variant>
      <vt:variant>
        <vt:i4>194</vt:i4>
      </vt:variant>
      <vt:variant>
        <vt:i4>0</vt:i4>
      </vt:variant>
      <vt:variant>
        <vt:i4>5</vt:i4>
      </vt:variant>
      <vt:variant>
        <vt:lpwstr/>
      </vt:variant>
      <vt:variant>
        <vt:lpwstr>_Toc39064765</vt:lpwstr>
      </vt:variant>
      <vt:variant>
        <vt:i4>1769521</vt:i4>
      </vt:variant>
      <vt:variant>
        <vt:i4>188</vt:i4>
      </vt:variant>
      <vt:variant>
        <vt:i4>0</vt:i4>
      </vt:variant>
      <vt:variant>
        <vt:i4>5</vt:i4>
      </vt:variant>
      <vt:variant>
        <vt:lpwstr/>
      </vt:variant>
      <vt:variant>
        <vt:lpwstr>_Toc39064764</vt:lpwstr>
      </vt:variant>
      <vt:variant>
        <vt:i4>1835057</vt:i4>
      </vt:variant>
      <vt:variant>
        <vt:i4>182</vt:i4>
      </vt:variant>
      <vt:variant>
        <vt:i4>0</vt:i4>
      </vt:variant>
      <vt:variant>
        <vt:i4>5</vt:i4>
      </vt:variant>
      <vt:variant>
        <vt:lpwstr/>
      </vt:variant>
      <vt:variant>
        <vt:lpwstr>_Toc39064763</vt:lpwstr>
      </vt:variant>
      <vt:variant>
        <vt:i4>1900593</vt:i4>
      </vt:variant>
      <vt:variant>
        <vt:i4>176</vt:i4>
      </vt:variant>
      <vt:variant>
        <vt:i4>0</vt:i4>
      </vt:variant>
      <vt:variant>
        <vt:i4>5</vt:i4>
      </vt:variant>
      <vt:variant>
        <vt:lpwstr/>
      </vt:variant>
      <vt:variant>
        <vt:lpwstr>_Toc39064762</vt:lpwstr>
      </vt:variant>
      <vt:variant>
        <vt:i4>1966129</vt:i4>
      </vt:variant>
      <vt:variant>
        <vt:i4>170</vt:i4>
      </vt:variant>
      <vt:variant>
        <vt:i4>0</vt:i4>
      </vt:variant>
      <vt:variant>
        <vt:i4>5</vt:i4>
      </vt:variant>
      <vt:variant>
        <vt:lpwstr/>
      </vt:variant>
      <vt:variant>
        <vt:lpwstr>_Toc39064761</vt:lpwstr>
      </vt:variant>
      <vt:variant>
        <vt:i4>2031665</vt:i4>
      </vt:variant>
      <vt:variant>
        <vt:i4>164</vt:i4>
      </vt:variant>
      <vt:variant>
        <vt:i4>0</vt:i4>
      </vt:variant>
      <vt:variant>
        <vt:i4>5</vt:i4>
      </vt:variant>
      <vt:variant>
        <vt:lpwstr/>
      </vt:variant>
      <vt:variant>
        <vt:lpwstr>_Toc39064760</vt:lpwstr>
      </vt:variant>
      <vt:variant>
        <vt:i4>1441842</vt:i4>
      </vt:variant>
      <vt:variant>
        <vt:i4>158</vt:i4>
      </vt:variant>
      <vt:variant>
        <vt:i4>0</vt:i4>
      </vt:variant>
      <vt:variant>
        <vt:i4>5</vt:i4>
      </vt:variant>
      <vt:variant>
        <vt:lpwstr/>
      </vt:variant>
      <vt:variant>
        <vt:lpwstr>_Toc39064759</vt:lpwstr>
      </vt:variant>
      <vt:variant>
        <vt:i4>1507378</vt:i4>
      </vt:variant>
      <vt:variant>
        <vt:i4>152</vt:i4>
      </vt:variant>
      <vt:variant>
        <vt:i4>0</vt:i4>
      </vt:variant>
      <vt:variant>
        <vt:i4>5</vt:i4>
      </vt:variant>
      <vt:variant>
        <vt:lpwstr/>
      </vt:variant>
      <vt:variant>
        <vt:lpwstr>_Toc39064758</vt:lpwstr>
      </vt:variant>
      <vt:variant>
        <vt:i4>1572914</vt:i4>
      </vt:variant>
      <vt:variant>
        <vt:i4>146</vt:i4>
      </vt:variant>
      <vt:variant>
        <vt:i4>0</vt:i4>
      </vt:variant>
      <vt:variant>
        <vt:i4>5</vt:i4>
      </vt:variant>
      <vt:variant>
        <vt:lpwstr/>
      </vt:variant>
      <vt:variant>
        <vt:lpwstr>_Toc39064757</vt:lpwstr>
      </vt:variant>
      <vt:variant>
        <vt:i4>1638450</vt:i4>
      </vt:variant>
      <vt:variant>
        <vt:i4>140</vt:i4>
      </vt:variant>
      <vt:variant>
        <vt:i4>0</vt:i4>
      </vt:variant>
      <vt:variant>
        <vt:i4>5</vt:i4>
      </vt:variant>
      <vt:variant>
        <vt:lpwstr/>
      </vt:variant>
      <vt:variant>
        <vt:lpwstr>_Toc39064756</vt:lpwstr>
      </vt:variant>
      <vt:variant>
        <vt:i4>1703986</vt:i4>
      </vt:variant>
      <vt:variant>
        <vt:i4>134</vt:i4>
      </vt:variant>
      <vt:variant>
        <vt:i4>0</vt:i4>
      </vt:variant>
      <vt:variant>
        <vt:i4>5</vt:i4>
      </vt:variant>
      <vt:variant>
        <vt:lpwstr/>
      </vt:variant>
      <vt:variant>
        <vt:lpwstr>_Toc39064755</vt:lpwstr>
      </vt:variant>
      <vt:variant>
        <vt:i4>1769522</vt:i4>
      </vt:variant>
      <vt:variant>
        <vt:i4>128</vt:i4>
      </vt:variant>
      <vt:variant>
        <vt:i4>0</vt:i4>
      </vt:variant>
      <vt:variant>
        <vt:i4>5</vt:i4>
      </vt:variant>
      <vt:variant>
        <vt:lpwstr/>
      </vt:variant>
      <vt:variant>
        <vt:lpwstr>_Toc39064754</vt:lpwstr>
      </vt:variant>
      <vt:variant>
        <vt:i4>1835058</vt:i4>
      </vt:variant>
      <vt:variant>
        <vt:i4>122</vt:i4>
      </vt:variant>
      <vt:variant>
        <vt:i4>0</vt:i4>
      </vt:variant>
      <vt:variant>
        <vt:i4>5</vt:i4>
      </vt:variant>
      <vt:variant>
        <vt:lpwstr/>
      </vt:variant>
      <vt:variant>
        <vt:lpwstr>_Toc39064753</vt:lpwstr>
      </vt:variant>
      <vt:variant>
        <vt:i4>1900594</vt:i4>
      </vt:variant>
      <vt:variant>
        <vt:i4>116</vt:i4>
      </vt:variant>
      <vt:variant>
        <vt:i4>0</vt:i4>
      </vt:variant>
      <vt:variant>
        <vt:i4>5</vt:i4>
      </vt:variant>
      <vt:variant>
        <vt:lpwstr/>
      </vt:variant>
      <vt:variant>
        <vt:lpwstr>_Toc39064752</vt:lpwstr>
      </vt:variant>
      <vt:variant>
        <vt:i4>1966130</vt:i4>
      </vt:variant>
      <vt:variant>
        <vt:i4>110</vt:i4>
      </vt:variant>
      <vt:variant>
        <vt:i4>0</vt:i4>
      </vt:variant>
      <vt:variant>
        <vt:i4>5</vt:i4>
      </vt:variant>
      <vt:variant>
        <vt:lpwstr/>
      </vt:variant>
      <vt:variant>
        <vt:lpwstr>_Toc39064751</vt:lpwstr>
      </vt:variant>
      <vt:variant>
        <vt:i4>2031666</vt:i4>
      </vt:variant>
      <vt:variant>
        <vt:i4>104</vt:i4>
      </vt:variant>
      <vt:variant>
        <vt:i4>0</vt:i4>
      </vt:variant>
      <vt:variant>
        <vt:i4>5</vt:i4>
      </vt:variant>
      <vt:variant>
        <vt:lpwstr/>
      </vt:variant>
      <vt:variant>
        <vt:lpwstr>_Toc39064750</vt:lpwstr>
      </vt:variant>
      <vt:variant>
        <vt:i4>1441843</vt:i4>
      </vt:variant>
      <vt:variant>
        <vt:i4>98</vt:i4>
      </vt:variant>
      <vt:variant>
        <vt:i4>0</vt:i4>
      </vt:variant>
      <vt:variant>
        <vt:i4>5</vt:i4>
      </vt:variant>
      <vt:variant>
        <vt:lpwstr/>
      </vt:variant>
      <vt:variant>
        <vt:lpwstr>_Toc39064749</vt:lpwstr>
      </vt:variant>
      <vt:variant>
        <vt:i4>1507379</vt:i4>
      </vt:variant>
      <vt:variant>
        <vt:i4>92</vt:i4>
      </vt:variant>
      <vt:variant>
        <vt:i4>0</vt:i4>
      </vt:variant>
      <vt:variant>
        <vt:i4>5</vt:i4>
      </vt:variant>
      <vt:variant>
        <vt:lpwstr/>
      </vt:variant>
      <vt:variant>
        <vt:lpwstr>_Toc39064748</vt:lpwstr>
      </vt:variant>
      <vt:variant>
        <vt:i4>1572915</vt:i4>
      </vt:variant>
      <vt:variant>
        <vt:i4>86</vt:i4>
      </vt:variant>
      <vt:variant>
        <vt:i4>0</vt:i4>
      </vt:variant>
      <vt:variant>
        <vt:i4>5</vt:i4>
      </vt:variant>
      <vt:variant>
        <vt:lpwstr/>
      </vt:variant>
      <vt:variant>
        <vt:lpwstr>_Toc39064747</vt:lpwstr>
      </vt:variant>
      <vt:variant>
        <vt:i4>1638451</vt:i4>
      </vt:variant>
      <vt:variant>
        <vt:i4>80</vt:i4>
      </vt:variant>
      <vt:variant>
        <vt:i4>0</vt:i4>
      </vt:variant>
      <vt:variant>
        <vt:i4>5</vt:i4>
      </vt:variant>
      <vt:variant>
        <vt:lpwstr/>
      </vt:variant>
      <vt:variant>
        <vt:lpwstr>_Toc39064746</vt:lpwstr>
      </vt:variant>
      <vt:variant>
        <vt:i4>1703987</vt:i4>
      </vt:variant>
      <vt:variant>
        <vt:i4>74</vt:i4>
      </vt:variant>
      <vt:variant>
        <vt:i4>0</vt:i4>
      </vt:variant>
      <vt:variant>
        <vt:i4>5</vt:i4>
      </vt:variant>
      <vt:variant>
        <vt:lpwstr/>
      </vt:variant>
      <vt:variant>
        <vt:lpwstr>_Toc39064745</vt:lpwstr>
      </vt:variant>
      <vt:variant>
        <vt:i4>1769523</vt:i4>
      </vt:variant>
      <vt:variant>
        <vt:i4>68</vt:i4>
      </vt:variant>
      <vt:variant>
        <vt:i4>0</vt:i4>
      </vt:variant>
      <vt:variant>
        <vt:i4>5</vt:i4>
      </vt:variant>
      <vt:variant>
        <vt:lpwstr/>
      </vt:variant>
      <vt:variant>
        <vt:lpwstr>_Toc39064744</vt:lpwstr>
      </vt:variant>
      <vt:variant>
        <vt:i4>1835059</vt:i4>
      </vt:variant>
      <vt:variant>
        <vt:i4>62</vt:i4>
      </vt:variant>
      <vt:variant>
        <vt:i4>0</vt:i4>
      </vt:variant>
      <vt:variant>
        <vt:i4>5</vt:i4>
      </vt:variant>
      <vt:variant>
        <vt:lpwstr/>
      </vt:variant>
      <vt:variant>
        <vt:lpwstr>_Toc39064743</vt:lpwstr>
      </vt:variant>
      <vt:variant>
        <vt:i4>1900595</vt:i4>
      </vt:variant>
      <vt:variant>
        <vt:i4>56</vt:i4>
      </vt:variant>
      <vt:variant>
        <vt:i4>0</vt:i4>
      </vt:variant>
      <vt:variant>
        <vt:i4>5</vt:i4>
      </vt:variant>
      <vt:variant>
        <vt:lpwstr/>
      </vt:variant>
      <vt:variant>
        <vt:lpwstr>_Toc39064742</vt:lpwstr>
      </vt:variant>
      <vt:variant>
        <vt:i4>1966131</vt:i4>
      </vt:variant>
      <vt:variant>
        <vt:i4>50</vt:i4>
      </vt:variant>
      <vt:variant>
        <vt:i4>0</vt:i4>
      </vt:variant>
      <vt:variant>
        <vt:i4>5</vt:i4>
      </vt:variant>
      <vt:variant>
        <vt:lpwstr/>
      </vt:variant>
      <vt:variant>
        <vt:lpwstr>_Toc39064741</vt:lpwstr>
      </vt:variant>
      <vt:variant>
        <vt:i4>2031667</vt:i4>
      </vt:variant>
      <vt:variant>
        <vt:i4>44</vt:i4>
      </vt:variant>
      <vt:variant>
        <vt:i4>0</vt:i4>
      </vt:variant>
      <vt:variant>
        <vt:i4>5</vt:i4>
      </vt:variant>
      <vt:variant>
        <vt:lpwstr/>
      </vt:variant>
      <vt:variant>
        <vt:lpwstr>_Toc39064740</vt:lpwstr>
      </vt:variant>
      <vt:variant>
        <vt:i4>1441844</vt:i4>
      </vt:variant>
      <vt:variant>
        <vt:i4>38</vt:i4>
      </vt:variant>
      <vt:variant>
        <vt:i4>0</vt:i4>
      </vt:variant>
      <vt:variant>
        <vt:i4>5</vt:i4>
      </vt:variant>
      <vt:variant>
        <vt:lpwstr/>
      </vt:variant>
      <vt:variant>
        <vt:lpwstr>_Toc39064739</vt:lpwstr>
      </vt:variant>
      <vt:variant>
        <vt:i4>1507380</vt:i4>
      </vt:variant>
      <vt:variant>
        <vt:i4>32</vt:i4>
      </vt:variant>
      <vt:variant>
        <vt:i4>0</vt:i4>
      </vt:variant>
      <vt:variant>
        <vt:i4>5</vt:i4>
      </vt:variant>
      <vt:variant>
        <vt:lpwstr/>
      </vt:variant>
      <vt:variant>
        <vt:lpwstr>_Toc39064738</vt:lpwstr>
      </vt:variant>
      <vt:variant>
        <vt:i4>1572916</vt:i4>
      </vt:variant>
      <vt:variant>
        <vt:i4>26</vt:i4>
      </vt:variant>
      <vt:variant>
        <vt:i4>0</vt:i4>
      </vt:variant>
      <vt:variant>
        <vt:i4>5</vt:i4>
      </vt:variant>
      <vt:variant>
        <vt:lpwstr/>
      </vt:variant>
      <vt:variant>
        <vt:lpwstr>_Toc39064737</vt:lpwstr>
      </vt:variant>
      <vt:variant>
        <vt:i4>1638452</vt:i4>
      </vt:variant>
      <vt:variant>
        <vt:i4>20</vt:i4>
      </vt:variant>
      <vt:variant>
        <vt:i4>0</vt:i4>
      </vt:variant>
      <vt:variant>
        <vt:i4>5</vt:i4>
      </vt:variant>
      <vt:variant>
        <vt:lpwstr/>
      </vt:variant>
      <vt:variant>
        <vt:lpwstr>_Toc39064736</vt:lpwstr>
      </vt:variant>
      <vt:variant>
        <vt:i4>1703988</vt:i4>
      </vt:variant>
      <vt:variant>
        <vt:i4>14</vt:i4>
      </vt:variant>
      <vt:variant>
        <vt:i4>0</vt:i4>
      </vt:variant>
      <vt:variant>
        <vt:i4>5</vt:i4>
      </vt:variant>
      <vt:variant>
        <vt:lpwstr/>
      </vt:variant>
      <vt:variant>
        <vt:lpwstr>_Toc39064735</vt:lpwstr>
      </vt:variant>
      <vt:variant>
        <vt:i4>1769524</vt:i4>
      </vt:variant>
      <vt:variant>
        <vt:i4>8</vt:i4>
      </vt:variant>
      <vt:variant>
        <vt:i4>0</vt:i4>
      </vt:variant>
      <vt:variant>
        <vt:i4>5</vt:i4>
      </vt:variant>
      <vt:variant>
        <vt:lpwstr/>
      </vt:variant>
      <vt:variant>
        <vt:lpwstr>_Toc39064734</vt:lpwstr>
      </vt:variant>
      <vt:variant>
        <vt:i4>1835060</vt:i4>
      </vt:variant>
      <vt:variant>
        <vt:i4>2</vt:i4>
      </vt:variant>
      <vt:variant>
        <vt:i4>0</vt:i4>
      </vt:variant>
      <vt:variant>
        <vt:i4>5</vt:i4>
      </vt:variant>
      <vt:variant>
        <vt:lpwstr/>
      </vt:variant>
      <vt:variant>
        <vt:lpwstr>_Toc39064733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阿德</dc:creator>
  <cp:keywords/>
  <cp:lastModifiedBy>ISH G</cp:lastModifiedBy>
  <cp:revision>135</cp:revision>
  <dcterms:created xsi:type="dcterms:W3CDTF">2020-06-08T02:27:00Z</dcterms:created>
  <dcterms:modified xsi:type="dcterms:W3CDTF">2020-06-21T16:25:00Z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